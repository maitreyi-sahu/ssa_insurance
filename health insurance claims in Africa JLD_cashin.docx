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034E1" w14:textId="0E5253F1" w:rsidR="00E67EFA" w:rsidRPr="00CB4FD9" w:rsidRDefault="00E67EFA" w:rsidP="15AFC869">
      <w:pPr>
        <w:rPr>
          <w:b/>
          <w:bCs/>
        </w:rPr>
      </w:pPr>
      <w:r w:rsidRPr="60280CD3">
        <w:rPr>
          <w:b/>
          <w:bCs/>
        </w:rPr>
        <w:t xml:space="preserve">Claims data from health insurance programs in </w:t>
      </w:r>
      <w:ins w:id="0" w:author="Maitreyi Sahu" w:date="2023-12-29T22:05:00Z">
        <w:r w:rsidR="00FA7276">
          <w:rPr>
            <w:b/>
            <w:bCs/>
          </w:rPr>
          <w:t xml:space="preserve">sub-Saharan </w:t>
        </w:r>
      </w:ins>
      <w:r w:rsidRPr="60280CD3">
        <w:rPr>
          <w:b/>
          <w:bCs/>
        </w:rPr>
        <w:t>Africa – an untapped repository for achieving U</w:t>
      </w:r>
      <w:r w:rsidR="0027311B" w:rsidRPr="60280CD3">
        <w:rPr>
          <w:b/>
          <w:bCs/>
        </w:rPr>
        <w:t>niversal Health Coverage</w:t>
      </w:r>
    </w:p>
    <w:p w14:paraId="2AF4532E" w14:textId="38EC555F" w:rsidR="00BD568F" w:rsidRDefault="00BD568F">
      <w:r>
        <w:t>Authors:</w:t>
      </w:r>
      <w:r w:rsidR="00E67EFA">
        <w:t xml:space="preserve"> </w:t>
      </w:r>
      <w:r w:rsidR="00021E87">
        <w:t xml:space="preserve">Angela </w:t>
      </w:r>
      <w:r w:rsidR="57FCDA92">
        <w:t xml:space="preserve">E. </w:t>
      </w:r>
      <w:r w:rsidR="00021E87">
        <w:t>Apeagyei, Maitreyi Sahu</w:t>
      </w:r>
    </w:p>
    <w:p w14:paraId="786BB543" w14:textId="1C840CDF" w:rsidR="00BD568F" w:rsidRDefault="00BD568F" w:rsidP="15AFC869">
      <w:r>
        <w:t>Address:</w:t>
      </w:r>
      <w:r w:rsidR="3F2C0946">
        <w:t xml:space="preserve"> Institute for Health Metrics and Evaluation, Hans Rosling Center</w:t>
      </w:r>
      <w:r w:rsidR="58383CBA">
        <w:t xml:space="preserve"> for Population Health</w:t>
      </w:r>
      <w:r w:rsidR="3F2C0946">
        <w:t xml:space="preserve">, </w:t>
      </w:r>
      <w:r w:rsidR="0BE90FE4">
        <w:t xml:space="preserve">3980 </w:t>
      </w:r>
      <w:r w:rsidR="3F2C0946">
        <w:t>15</w:t>
      </w:r>
      <w:r w:rsidR="3F2C0946" w:rsidRPr="15AFC869">
        <w:rPr>
          <w:vertAlign w:val="superscript"/>
        </w:rPr>
        <w:t>th</w:t>
      </w:r>
      <w:r w:rsidR="3F2C0946">
        <w:t xml:space="preserve"> NE, Seattle, WA </w:t>
      </w:r>
      <w:r w:rsidR="378AAF53">
        <w:t>98195</w:t>
      </w:r>
    </w:p>
    <w:p w14:paraId="6FA6CF73" w14:textId="03CBFBE1" w:rsidR="00BD568F" w:rsidRDefault="00BD568F">
      <w:r>
        <w:t>Word count:</w:t>
      </w:r>
      <w:r w:rsidR="004654D2">
        <w:t xml:space="preserve"> </w:t>
      </w:r>
      <w:ins w:id="1" w:author="Maitreyi Sahu" w:date="2023-12-29T20:41:00Z">
        <w:r w:rsidR="00904DFE">
          <w:rPr>
            <w:i/>
            <w:iCs/>
          </w:rPr>
          <w:t>1</w:t>
        </w:r>
      </w:ins>
      <w:ins w:id="2" w:author="Maitreyi Sahu" w:date="2023-12-30T13:58:00Z">
        <w:r w:rsidR="003212F1">
          <w:rPr>
            <w:i/>
            <w:iCs/>
          </w:rPr>
          <w:t>4</w:t>
        </w:r>
      </w:ins>
      <w:ins w:id="3" w:author="Maitreyi Sahu" w:date="2023-12-30T14:41:00Z">
        <w:r w:rsidR="003739E3">
          <w:rPr>
            <w:i/>
            <w:iCs/>
          </w:rPr>
          <w:t>5</w:t>
        </w:r>
      </w:ins>
      <w:ins w:id="4" w:author="Maitreyi Sahu" w:date="2023-12-30T14:44:00Z">
        <w:r w:rsidR="00904B8B">
          <w:rPr>
            <w:i/>
            <w:iCs/>
          </w:rPr>
          <w:t>9</w:t>
        </w:r>
      </w:ins>
      <w:del w:id="5" w:author="Maitreyi Sahu" w:date="2023-12-29T20:41:00Z">
        <w:r w:rsidR="007474B9" w:rsidDel="00904DFE">
          <w:rPr>
            <w:i/>
            <w:iCs/>
          </w:rPr>
          <w:delText>1187</w:delText>
        </w:r>
      </w:del>
    </w:p>
    <w:p w14:paraId="5008AFAF" w14:textId="37D55FCE" w:rsidR="007C1BC2" w:rsidRDefault="3B958BCA">
      <w:r w:rsidRPr="15AFC869">
        <w:rPr>
          <w:b/>
          <w:bCs/>
          <w:i/>
          <w:iCs/>
        </w:rPr>
        <w:t>W</w:t>
      </w:r>
      <w:r w:rsidR="00CF7CAD" w:rsidRPr="15AFC869">
        <w:rPr>
          <w:b/>
          <w:bCs/>
          <w:i/>
          <w:iCs/>
        </w:rPr>
        <w:t>hat is the problem?</w:t>
      </w:r>
      <w:r w:rsidR="00CF7CAD">
        <w:t xml:space="preserve"> </w:t>
      </w:r>
    </w:p>
    <w:p w14:paraId="201D55B9" w14:textId="24A00B74" w:rsidR="007C1BC2" w:rsidDel="005E0DAA" w:rsidRDefault="007764D4">
      <w:r>
        <w:t xml:space="preserve">Despite the </w:t>
      </w:r>
      <w:r w:rsidR="00D11D84">
        <w:t>looming</w:t>
      </w:r>
      <w:r>
        <w:t xml:space="preserve"> deadline for the</w:t>
      </w:r>
      <w:r w:rsidR="00E263DD">
        <w:t xml:space="preserve"> Sustainable Development Goals in </w:t>
      </w:r>
      <w:r w:rsidR="00D11D84">
        <w:t>2030</w:t>
      </w:r>
      <w:r w:rsidR="00E263DD">
        <w:t xml:space="preserve">, </w:t>
      </w:r>
      <w:r w:rsidR="00483928">
        <w:t xml:space="preserve">many low- and middle-income countries </w:t>
      </w:r>
      <w:r w:rsidR="00CA7815">
        <w:t>are</w:t>
      </w:r>
      <w:r w:rsidR="00483928">
        <w:t xml:space="preserve"> falling short of the health-related Universal Health Coverage (UHC) </w:t>
      </w:r>
      <w:r>
        <w:t xml:space="preserve">goal which </w:t>
      </w:r>
      <w:r w:rsidR="00D11D84">
        <w:t>aims to ensure</w:t>
      </w:r>
      <w:r>
        <w:t xml:space="preserve"> access to health care services without risk of financial hardship.</w:t>
      </w:r>
      <w:r>
        <w:fldChar w:fldCharType="begin"/>
      </w:r>
      <w:r>
        <w:instrText xml:space="preserve"> ADDIN ZOTERO_ITEM CSL_CITATION {"citationID":"dSVvwJA1","properties":{"formattedCitation":"\\super 1\\nosupersub{}","plainCitation":"1","noteIndex":0},"citationItems":[{"id":4641,"uris":["http://zotero.org/users/6124081/items/R83Y5PKA"],"itemData":{"id":4641,"type":"report","title":"2030 Sustainable Development Goals. Goal 3: Ensure healthy lives and promote well-being for all at all ages","URL":"https://sdgs.un.org/goals/goal3#targets_and_indicators","author":[{"family":"United Nations Department of Economic and Social Affairs","given":""}],"accessed":{"date-parts":[["2023",11,26]]}},"label":"page"}],"schema":"https://github.com/citation-style-language/schema/raw/master/csl-citation.json"} </w:instrText>
      </w:r>
      <w:r>
        <w:fldChar w:fldCharType="separate"/>
      </w:r>
      <w:r w:rsidR="00321061" w:rsidRPr="15AFC869">
        <w:rPr>
          <w:rFonts w:ascii="Calibri" w:hAnsi="Calibri" w:cs="Calibri"/>
          <w:kern w:val="0"/>
          <w:vertAlign w:val="superscript"/>
        </w:rPr>
        <w:t>1</w:t>
      </w:r>
      <w:r>
        <w:fldChar w:fldCharType="end"/>
      </w:r>
      <w:r w:rsidR="00934EBE">
        <w:t xml:space="preserve"> The pandemic has exacerbated these challenges, pushing countries </w:t>
      </w:r>
      <w:r w:rsidR="002855EA">
        <w:t xml:space="preserve">even </w:t>
      </w:r>
      <w:r w:rsidR="00934EBE">
        <w:t>further behind</w:t>
      </w:r>
      <w:r w:rsidR="00AA78D3">
        <w:t xml:space="preserve"> in their progress</w:t>
      </w:r>
      <w:r w:rsidR="00934EBE">
        <w:t xml:space="preserve">. </w:t>
      </w:r>
      <w:r w:rsidR="00AA78D3">
        <w:t>In the effort to advance towards</w:t>
      </w:r>
      <w:r w:rsidR="002B2CB4">
        <w:t xml:space="preserve"> UHC, many </w:t>
      </w:r>
      <w:del w:id="6" w:author="Maitreyi Sahu" w:date="2023-12-29T22:19:00Z">
        <w:r w:rsidR="002B2CB4" w:rsidDel="00231BAD">
          <w:delText>countries</w:delText>
        </w:r>
      </w:del>
      <w:ins w:id="7" w:author="Maitreyi Sahu" w:date="2023-12-29T22:19:00Z">
        <w:r w:rsidR="00231BAD">
          <w:t>African countries</w:t>
        </w:r>
      </w:ins>
      <w:r w:rsidR="002B2CB4">
        <w:t xml:space="preserve"> </w:t>
      </w:r>
      <w:r w:rsidR="00CD49DE">
        <w:t xml:space="preserve">have </w:t>
      </w:r>
      <w:r w:rsidR="002B2CB4">
        <w:t>implement</w:t>
      </w:r>
      <w:r w:rsidR="00CD49DE">
        <w:t>ed</w:t>
      </w:r>
      <w:r w:rsidR="002B2CB4">
        <w:t xml:space="preserve"> </w:t>
      </w:r>
      <w:r w:rsidR="008763AF">
        <w:t xml:space="preserve">public </w:t>
      </w:r>
      <w:r w:rsidR="000D737C">
        <w:t>h</w:t>
      </w:r>
      <w:r w:rsidR="00567830">
        <w:t>ealth insurance programs</w:t>
      </w:r>
      <w:r w:rsidR="000D737C">
        <w:t xml:space="preserve"> to </w:t>
      </w:r>
      <w:r w:rsidR="00AA78D3">
        <w:t>increase</w:t>
      </w:r>
      <w:r w:rsidR="000D737C">
        <w:t xml:space="preserve"> financial risk protection</w:t>
      </w:r>
      <w:r w:rsidR="00392C0F">
        <w:t>,</w:t>
      </w:r>
      <w:r w:rsidR="000D737C">
        <w:t xml:space="preserve"> reduce catastrophic</w:t>
      </w:r>
      <w:r w:rsidR="00392C0F">
        <w:t xml:space="preserve"> </w:t>
      </w:r>
      <w:r w:rsidR="008763AF">
        <w:t xml:space="preserve">health expenditure, and </w:t>
      </w:r>
      <w:r w:rsidR="00AA78D3">
        <w:t>broaden</w:t>
      </w:r>
      <w:r w:rsidR="008763AF">
        <w:t xml:space="preserve"> access to </w:t>
      </w:r>
      <w:r w:rsidR="00A65B31">
        <w:t xml:space="preserve">affordable health care </w:t>
      </w:r>
      <w:r w:rsidR="00D80CA8">
        <w:t xml:space="preserve">services </w:t>
      </w:r>
      <w:r w:rsidR="00A65B31">
        <w:t xml:space="preserve">for </w:t>
      </w:r>
      <w:r w:rsidR="00AA78D3">
        <w:t>treatment and disease prevention</w:t>
      </w:r>
      <w:r w:rsidR="00A65B31">
        <w:t>.</w:t>
      </w:r>
      <w:ins w:id="8" w:author="Maitreyi Sahu" w:date="2023-12-29T22:18:00Z">
        <w:r w:rsidR="001B6F1F">
          <w:softHyphen/>
        </w:r>
        <w:r w:rsidR="001B6F1F">
          <w:fldChar w:fldCharType="begin"/>
        </w:r>
      </w:ins>
      <w:r w:rsidR="00103A1B">
        <w:instrText xml:space="preserve"> ADDIN ZOTERO_ITEM CSL_CITATION {"citationID":"7Ryrqpdm","properties":{"formattedCitation":"\\super 2,3\\nosupersub{}","plainCitation":"2,3","noteIndex":0},"citationItems":[{"id":4640,"uris":["http://zotero.org/users/6124081/items/KY7AX9TN"],"itemData":{"id":4640,"type":"article-journal","abstract":"Introduction  Several African countries have introduced universal health insurance (UHI) programmes. These programmes aim to extend health insurance to groups that are usually excluded, namely informal workers and the indigent. Countries use different approaches. The purpose of this article is to study their institutional characteristics and their contribution to the achievement of universal health coverage (UHC) goals.\nMethod  This study is a narrative review. It focused on African countries with a UHI programme for at least 4 years. We identified 16 countries. We then compared how these UHI schemes mobilise, pool and use funds to purchase healthcare. Finally, we synthesised how all these aspects contribute to achieving the main objectives of UHC (access to care and financial protection).\nResults  Ninety-­two studies were selected. They found that government-­run health insurance was the dominant model in Africa and that it produced better results than community-­based health insurance (CBHI). They also showed that private health insurance was marginal. In a context with a large informal sector and a substantial number of people with low contributory capacity, the review also confirmed the limitations of contribution-­ based financing and the need to strengthen tax-­based financing. It also showed that high fragmentation and voluntary enrolment, which are considered irreconcilable with universal insurance, characterise most UHI systems in Africa.\nConclusion  Public health insurance is more likely to contribute to the achievement of UHC goals than CBHI, as it ensures better management and promotes the pooling of resources on a larger scale.","container-title":"BMJ Global Health","DOI":"10.1136/bmjgh-2021-008219","ISSN":"2059-7908","issue":"4","journalAbbreviation":"BMJ Glob Health","language":"en","page":"e008219","source":"DOI.org (Crossref)","title":"Universal health insurance in Africa: a narrative review of the literature on institutional models","title-short":"Universal health insurance in Africa","volume":"7","author":[{"family":"Ly","given":"Mamadou Selly"},{"family":"Bassoum","given":"Oumar"},{"family":"Faye","given":"Adama"}],"issued":{"date-parts":[["2022",4]]}}},{"id":4638,"uris":["http://zotero.org/users/6124081/items/ZF7WI2CU"],"itemData":{"id":4638,"type":"article-journal","abstract":"Introduction  Low/middle-­income countries (LMICs) in sub-­Saharan Africa (SSA) are increasingly turning to public contributory health insurance as a mechanism for removing financial barriers to access and extending financial risk protection to the population. Against this backdrop, we assessed the level and inequality of population coverage of existing health insurance schemes in 36 SSA countries.\nMethods  Using secondary data from the most recent Demographic and Health Surveys, we computed mean population coverage for any type of health insurance, and for specific forms of health insurance schemes, by country. We developed concentration curves, computed concentration indices, and rich–poor differences and ratios to examine inequality in health insurance coverage. We decomposed the concentration index using a generalised linear model to examine the contribution of household and individual-­level factors to the inequality in health insurance coverage.\nResults  Only four countries had coverage levels with any type of health insurance of above 20% (Rwanda—78.7% (95% CI 77.5% to 79.9%), Ghana—58.2% (95% CI 56.2% to 60.1%), Gabon—40.8% (95% CI 38.2% to 43.5%), and Burundi 22.0% (95% CI 20.7% to 23.2%)). Overall, health insurance coverage was low (7.9% (95% CI 7.8% to 7.9%)) and pro-­rich; concentration index=0.4 (95% CI 0.3 to 0.4, p&lt;0.001). Exposure to media made the greatest contribution to the pro-­rich distribution of health insurance coverage (50.3%), followed by socioeconomic status (44.3%) and the level of education (41.6%).\nConclusion  Coverage of health insurance in SSA is low and pro-­rich. The four countries that had health insurance coverage levels greater than 20% were all characterised by substantial funding from tax revenues. The other study countries featured predominantly voluntary mechanisms. In a context of high informality of labour markets, SSA and other LMICs should rethink the role of voluntary contributory health insurance and instead embrace tax funding as a sustainable and feasible mechanism for mobilising resources for the health sector.","container-title":"BMJ Global Health","DOI":"10.1136/bmjgh-2020-004712","ISSN":"2059-7908","issue":"4","journalAbbreviation":"BMJ Glob Health","language":"en","page":"e004712","source":"DOI.org (Crossref)","title":"Examining the level and inequality in health insurance coverage in 36 sub-Saharan African countries","volume":"6","author":[{"family":"Barasa","given":"Edwine"},{"family":"Kazungu","given":"Jacob"},{"family":"Nguhiu","given":"Peter"},{"family":"Ravishankar","given":"Nirmala"}],"issued":{"date-parts":[["2021",4]]}}}],"schema":"https://github.com/citation-style-language/schema/raw/master/csl-citation.json"} </w:instrText>
      </w:r>
      <w:ins w:id="9" w:author="Maitreyi Sahu" w:date="2023-12-29T22:18:00Z">
        <w:r w:rsidR="001B6F1F">
          <w:fldChar w:fldCharType="separate"/>
        </w:r>
      </w:ins>
      <w:r w:rsidR="00103A1B" w:rsidRPr="00103A1B">
        <w:rPr>
          <w:rFonts w:ascii="Calibri" w:hAnsi="Calibri" w:cs="Calibri"/>
          <w:kern w:val="0"/>
          <w:szCs w:val="24"/>
          <w:vertAlign w:val="superscript"/>
        </w:rPr>
        <w:t>2,3</w:t>
      </w:r>
      <w:ins w:id="10" w:author="Maitreyi Sahu" w:date="2023-12-29T22:18:00Z">
        <w:r w:rsidR="001B6F1F">
          <w:fldChar w:fldCharType="end"/>
        </w:r>
      </w:ins>
      <w:r w:rsidR="00A648D0">
        <w:t xml:space="preserve"> </w:t>
      </w:r>
      <w:r w:rsidR="00F85038">
        <w:t xml:space="preserve">In </w:t>
      </w:r>
      <w:ins w:id="11" w:author="Maitreyi Sahu" w:date="2023-12-29T22:05:00Z">
        <w:r w:rsidR="00FA7276">
          <w:t xml:space="preserve">sub-Saharan </w:t>
        </w:r>
      </w:ins>
      <w:r w:rsidR="00F85038">
        <w:t xml:space="preserve">Africa, </w:t>
      </w:r>
      <w:ins w:id="12" w:author="Maitreyi Sahu" w:date="2023-12-29T22:15:00Z">
        <w:r w:rsidR="00A32C5C">
          <w:t>eigh</w:t>
        </w:r>
      </w:ins>
      <w:ins w:id="13" w:author="Maitreyi Sahu" w:date="2023-12-29T22:16:00Z">
        <w:r w:rsidR="00A32C5C">
          <w:t>t</w:t>
        </w:r>
      </w:ins>
      <w:del w:id="14" w:author="Maitreyi Sahu" w:date="2023-12-29T22:14:00Z">
        <w:r w:rsidR="2CE235A4" w:rsidDel="00E549FC">
          <w:delText>37</w:delText>
        </w:r>
      </w:del>
      <w:r w:rsidR="00F85038">
        <w:t xml:space="preserve"> countries out of </w:t>
      </w:r>
      <w:del w:id="15" w:author="Maitreyi Sahu" w:date="2023-12-29T22:14:00Z">
        <w:r w:rsidR="00F85038" w:rsidDel="00E549FC">
          <w:delText xml:space="preserve">54 </w:delText>
        </w:r>
      </w:del>
      <w:ins w:id="16" w:author="Maitreyi Sahu" w:date="2023-12-29T22:14:00Z">
        <w:r w:rsidR="00E549FC">
          <w:t xml:space="preserve">49 </w:t>
        </w:r>
      </w:ins>
      <w:r w:rsidR="00F85038">
        <w:t xml:space="preserve">have </w:t>
      </w:r>
      <w:r w:rsidR="008419E3">
        <w:t>implemented some so</w:t>
      </w:r>
      <w:ins w:id="17" w:author="Maitreyi Sahu" w:date="2023-12-29T22:17:00Z">
        <w:r w:rsidR="001621A9">
          <w:t>rt of</w:t>
        </w:r>
      </w:ins>
      <w:del w:id="18" w:author="Maitreyi Sahu" w:date="2023-12-29T22:17:00Z">
        <w:r w:rsidR="008419E3" w:rsidDel="00821693">
          <w:delText>rt of</w:delText>
        </w:r>
      </w:del>
      <w:r w:rsidR="008419E3">
        <w:t xml:space="preserve"> </w:t>
      </w:r>
      <w:r w:rsidR="6211CC92">
        <w:t xml:space="preserve">national-level </w:t>
      </w:r>
      <w:ins w:id="19" w:author="Maitreyi Sahu" w:date="2023-12-29T22:15:00Z">
        <w:r w:rsidR="00932DFD">
          <w:t xml:space="preserve">contributory </w:t>
        </w:r>
      </w:ins>
      <w:r w:rsidR="008419E3">
        <w:t xml:space="preserve">public </w:t>
      </w:r>
      <w:del w:id="20" w:author="Maitreyi Sahu" w:date="2023-12-29T22:15:00Z">
        <w:r w:rsidR="008419E3" w:rsidDel="00E549FC">
          <w:delText xml:space="preserve"> </w:delText>
        </w:r>
      </w:del>
      <w:r w:rsidR="008419E3">
        <w:t>health insurance system</w:t>
      </w:r>
      <w:ins w:id="21" w:author="Maitreyi Sahu" w:date="2023-12-29T22:15:00Z">
        <w:r w:rsidR="00932DFD">
          <w:t xml:space="preserve">, </w:t>
        </w:r>
        <w:r w:rsidR="004E1413">
          <w:t xml:space="preserve">and at least </w:t>
        </w:r>
        <w:r w:rsidR="00A32C5C">
          <w:t xml:space="preserve">seven </w:t>
        </w:r>
      </w:ins>
      <w:ins w:id="22" w:author="Maitreyi Sahu" w:date="2023-12-29T22:16:00Z">
        <w:r w:rsidR="0049586E">
          <w:t xml:space="preserve">others </w:t>
        </w:r>
      </w:ins>
      <w:ins w:id="23" w:author="Maitreyi Sahu" w:date="2023-12-29T22:17:00Z">
        <w:r w:rsidR="00EF1C02">
          <w:t xml:space="preserve">have passed legislation or are in the process of </w:t>
        </w:r>
        <w:r w:rsidR="008267F4">
          <w:t>planning</w:t>
        </w:r>
      </w:ins>
      <w:ins w:id="24" w:author="Maitreyi Sahu" w:date="2023-12-30T11:30:00Z">
        <w:r w:rsidR="00617BEC">
          <w:t xml:space="preserve"> </w:t>
        </w:r>
      </w:ins>
      <w:ins w:id="25" w:author="Maitreyi Sahu" w:date="2023-12-29T22:18:00Z">
        <w:r w:rsidR="001B6F1F">
          <w:t>a national health insurance program</w:t>
        </w:r>
      </w:ins>
      <w:ins w:id="26" w:author="Maitreyi Sahu" w:date="2023-12-29T22:19:00Z">
        <w:r w:rsidR="00B64080">
          <w:t xml:space="preserve"> (Figure 1)</w:t>
        </w:r>
      </w:ins>
      <w:r w:rsidR="008419E3">
        <w:t>.</w:t>
      </w:r>
      <w:r w:rsidR="00B64080">
        <w:fldChar w:fldCharType="begin"/>
      </w:r>
      <w:r w:rsidR="00B64080">
        <w:instrText xml:space="preserve"> ADDIN ZOTERO_ITEM CSL_CITATION {"citationID":"qvGQ01jw","properties":{"formattedCitation":"\\super 4\\nosupersub{}","plainCitation":"4","noteIndex":0},"citationItems":[{"id":4653,"uris":["http://zotero.org/users/6124081/items/ZRDLAR2P"],"itemData":{"id":4653,"type":"article-journal","abstract":"Countries of sub-Saharan Africa are increasingly turning to public contributory health insurance as a mechanism to advance UHC goals. Eight countries in sub-Saharan Africa have introduced national health insurance (NHI) systems, and at least seven more have plans or have passed legislation to establish NHI. Examining the experience of countries that have taken this path, some lessons emerge about whether and how contributory national health insurance may or may not be a viable path toward UHC in sub-Saharan Africa. Only Gabon, Ghana and Rwanda have been able to extend NHI coverage to a significant share of the population. None of the countries with NHI have peformed better on other UHC indicators—resource mobilization, service coverage and financial protection—than higher performing countries of Africa that did not introduce NHI. The experience of Gabon, Ghana and Rwanda provide lessons for what may be required to make NHI a viable path to UHC—there need to be explicit objectives and an understanding of why NHI can meet those objectives in the country’s particular context; it must include key pro-equity design elements; and NHI needs to be supported by widespread political commitment and ongoing learning and adaptation. For many governments, achieving this kind of enabling environment for NHI may be particularly challenging for various political, economic, or social reasons. In these contexts, health sector leaders may consider looking inward to their existing health financing systems for ways to improve and be more effective.","container-title":"Health Systems &amp; Reform","DOI":"10.1080/23288604.2021.2006122","ISSN":"2328-8604, 2328-8620","issue":"1","journalAbbreviation":"Health Systems &amp; Reform","language":"en","page":"e2006122","source":"DOI.org (Crossref)","title":"Can National Health Insurance Pave the Way to Universal Health Coverage in Sub-Saharan Africa?","volume":"7","author":[{"family":"Cashin","given":"Cheryl"},{"family":"Dossou","given":"Jean-Paul"}],"issued":{"date-parts":[["2021",1,1]]}}}],"schema":"https://github.com/citation-style-language/schema/raw/master/csl-citation.json"} </w:instrText>
      </w:r>
      <w:r w:rsidR="00B64080">
        <w:fldChar w:fldCharType="separate"/>
      </w:r>
      <w:r w:rsidR="00B64080" w:rsidRPr="00B64080">
        <w:rPr>
          <w:rFonts w:ascii="Calibri" w:hAnsi="Calibri" w:cs="Calibri"/>
          <w:kern w:val="0"/>
          <w:szCs w:val="24"/>
          <w:vertAlign w:val="superscript"/>
        </w:rPr>
        <w:t>4</w:t>
      </w:r>
      <w:r w:rsidR="00B64080">
        <w:fldChar w:fldCharType="end"/>
      </w:r>
      <w:del w:id="27" w:author="Maitreyi Sahu" w:date="2023-12-29T22:18:00Z">
        <w:r w:rsidR="002C12D6" w:rsidDel="001B6F1F">
          <w:softHyphen/>
        </w:r>
        <w:r w:rsidR="002867DF" w:rsidDel="001B6F1F">
          <w:fldChar w:fldCharType="begin"/>
        </w:r>
        <w:r w:rsidDel="001B6F1F">
          <w:delInstrText xml:space="preserve"> ADDIN ZOTERO_ITEM CSL_CITATION {"citationID":"f7jljGnM","properties":{"formattedCitation":"\\super 2,3\\nosupersub{}","plainCitation":"2,3","noteIndex":0},"citationItems":[{"id":4638,"uris":["http://zotero.org/users/6124081/items/ZF7WI2CU"],"itemData":{"id":4638,"type":"article-journal","abstract":"Introduction  Low/middle-­income countries (LMICs) in sub-­Saharan Africa (SSA) are increasingly turning to public contributory health insurance as a mechanism for removing financial barriers to access and extending financial risk protection to the population. Against this backdrop, we assessed the level and inequality of population coverage of existing health insurance schemes in 36 SSA countries.\nMethods  Using secondary data from the most recent Demographic and Health Surveys, we computed mean population coverage for any type of health insurance, and for specific forms of health insurance schemes, by country. We developed concentration curves, computed concentration indices, and rich–poor differences and ratios to examine inequality in health insurance coverage. We decomposed the concentration index using a generalised linear model to examine the contribution of household and individual-­level factors to the inequality in health insurance coverage.\nResults  Only four countries had coverage levels with any type of health insurance of above 20% (Rwanda—78.7% (95% CI 77.5% to 79.9%), Ghana—58.2% (95% CI 56.2% to 60.1%), Gabon—40.8% (95% CI 38.2% to 43.5%), and Burundi 22.0% (95% CI 20.7% to 23.2%)). Overall, health insurance coverage was low (7.9% (95% CI 7.8% to 7.9%)) and pro-­rich; concentration index=0.4 (95% CI 0.3 to 0.4, p&lt;0.001). Exposure to media made the greatest contribution to the pro-­rich distribution of health insurance coverage (50.3%), followed by socioeconomic status (44.3%) and the level of education (41.6%).\nConclusion  Coverage of health insurance in SSA is low and pro-­rich. The four countries that had health insurance coverage levels greater than 20% were all characterised by substantial funding from tax revenues. The other study countries featured predominantly voluntary mechanisms. In a context of high informality of labour markets, SSA and other LMICs should rethink the role of voluntary contributory health insurance and instead embrace tax funding as a sustainable and feasible mechanism for mobilising resources for the health sector.","container-title":"BMJ Global Health","DOI":"10.1136/bmjgh-2020-004712","ISSN":"2059-7908","issue":"4","journalAbbreviation":"BMJ Glob Health","language":"en","page":"e004712","source":"DOI.org (Crossref)","title":"Examining the level and inequality in health insurance coverage in 36 sub-Saharan African countries","volume":"6","author":[{"family":"Barasa","given":"Edwine"},{"family":"Kazungu","given":"Jacob"},{"family":"Nguhiu","given":"Peter"},{"family":"Ravishankar","given":"Nirmala"}],"issued":{"date-parts":[["2021",4]]}}},{"id":4640,"uris":["http://zotero.org/users/6124081/items/KY7AX9TN"],"itemData":{"id":4640,"type":"article-journal","abstract":"Introduction  Several African countries have introduced universal health insurance (UHI) programmes. These programmes aim to extend health insurance to groups that are usually excluded, namely informal workers and the indigent. Countries use different approaches. The purpose of this article is to study their institutional characteristics and their contribution to the achievement of universal health coverage (UHC) goals.\nMethod  This study is a narrative review. It focused on African countries with a UHI programme for at least 4 years. We identified 16 countries. We then compared how these UHI schemes mobilise, pool and use funds to purchase healthcare. Finally, we synthesised how all these aspects contribute to achieving the main objectives of UHC (access to care and financial protection).\nResults  Ninety-­two studies were selected. They found that government-­run health insurance was the dominant model in Africa and that it produced better results than community-­based health insurance (CBHI). They also showed that private health insurance was marginal. In a context with a large informal sector and a substantial number of people with low contributory capacity, the review also confirmed the limitations of contribution-­ based financing and the need to strengthen tax-­based financing. It also showed that high fragmentation and voluntary enrolment, which are considered irreconcilable with universal insurance, characterise most UHI systems in Africa.\nConclusion  Public health insurance is more likely to contribute to the achievement of UHC goals than CBHI, as it ensures better management and promotes the pooling of resources on a larger scale.","container-title":"BMJ Global Health","DOI":"10.1136/bmjgh-2021-008219","ISSN":"2059-7908","issue":"4","journalAbbreviation":"BMJ Glob Health","language":"en","page":"e008219","source":"DOI.org (Crossref)","title":"Universal health insurance in Africa: a narrative review of the literature on institutional models","title-short":"Universal health insurance in Africa","volume":"7","author":[{"family":"Ly","given":"Mamadou Selly"},{"family":"Bassoum","given":"Oumar"},{"family":"Faye","given":"Adama"}],"issued":{"date-parts":[["2022",4]]}}}],"schema":"https://github.com/citation-style-language/schema/raw/master/csl-citation.json"} </w:delInstrText>
        </w:r>
        <w:r w:rsidR="002867DF" w:rsidDel="001B6F1F">
          <w:fldChar w:fldCharType="separate"/>
        </w:r>
        <w:r w:rsidR="007E0FA7" w:rsidRPr="15AFC869" w:rsidDel="001B6F1F">
          <w:rPr>
            <w:rFonts w:ascii="Calibri" w:hAnsi="Calibri" w:cs="Calibri"/>
            <w:kern w:val="0"/>
            <w:vertAlign w:val="superscript"/>
          </w:rPr>
          <w:delText>2,3</w:delText>
        </w:r>
        <w:r w:rsidR="002867DF" w:rsidDel="001B6F1F">
          <w:fldChar w:fldCharType="end"/>
        </w:r>
      </w:del>
      <w:r w:rsidR="008419E3">
        <w:t xml:space="preserve"> However, programs face </w:t>
      </w:r>
      <w:r w:rsidR="00A648D0">
        <w:t xml:space="preserve">challenges with </w:t>
      </w:r>
      <w:r w:rsidR="00F603E6">
        <w:t xml:space="preserve">low </w:t>
      </w:r>
      <w:r w:rsidR="00AA78D3">
        <w:t>enrollment, limited</w:t>
      </w:r>
      <w:r w:rsidR="00F603E6">
        <w:t xml:space="preserve"> uptake</w:t>
      </w:r>
      <w:r w:rsidR="00AA78D3">
        <w:t xml:space="preserve"> of services,</w:t>
      </w:r>
      <w:r w:rsidR="00F603E6">
        <w:t xml:space="preserve"> and </w:t>
      </w:r>
      <w:r w:rsidR="00180D93">
        <w:t xml:space="preserve">uncertain financial sustainability. </w:t>
      </w:r>
      <w:r w:rsidR="00D975C7">
        <w:t>Such p</w:t>
      </w:r>
      <w:r w:rsidR="00180D93">
        <w:t xml:space="preserve">rograms can </w:t>
      </w:r>
      <w:r w:rsidR="00D975C7">
        <w:t>greatly benefit from greater insight and analysis of their enrollment</w:t>
      </w:r>
      <w:r w:rsidR="002273E0">
        <w:t xml:space="preserve">, </w:t>
      </w:r>
      <w:r w:rsidR="00D975C7">
        <w:t>utilization</w:t>
      </w:r>
      <w:r w:rsidR="002273E0">
        <w:t>, and payment</w:t>
      </w:r>
      <w:r w:rsidR="00D975C7">
        <w:t xml:space="preserve"> </w:t>
      </w:r>
      <w:r w:rsidR="00046CA3">
        <w:t xml:space="preserve">measures </w:t>
      </w:r>
      <w:r w:rsidR="00723D26">
        <w:t>to better identify gaps and opportunities for improvement</w:t>
      </w:r>
      <w:r w:rsidR="00046CA3">
        <w:t xml:space="preserve">. </w:t>
      </w:r>
      <w:commentRangeStart w:id="28"/>
      <w:r w:rsidR="00142217">
        <w:t>D</w:t>
      </w:r>
      <w:r w:rsidR="00510349">
        <w:t xml:space="preserve">espite </w:t>
      </w:r>
      <w:ins w:id="29" w:author="Maitreyi Sahu" w:date="2023-12-30T13:23:00Z">
        <w:r w:rsidR="00FC3CDD">
          <w:t>several</w:t>
        </w:r>
      </w:ins>
      <w:del w:id="30" w:author="Maitreyi Sahu" w:date="2023-12-30T13:23:00Z">
        <w:r w:rsidR="050352BB" w:rsidDel="00FC3CDD">
          <w:delText>many</w:delText>
        </w:r>
      </w:del>
      <w:r w:rsidR="00510349">
        <w:t xml:space="preserve"> countries having </w:t>
      </w:r>
      <w:del w:id="31" w:author="Maitreyi Sahu" w:date="2023-12-30T13:23:00Z">
        <w:r w:rsidR="008F4DA9" w:rsidDel="00FC3CDD">
          <w:delText xml:space="preserve">electronic health insurance claims databases </w:delText>
        </w:r>
        <w:r w:rsidR="004F4DB4" w:rsidDel="00FC3CDD">
          <w:delText>which include a</w:delText>
        </w:r>
        <w:r w:rsidR="00CA7815" w:rsidDel="00FC3CDD">
          <w:delText xml:space="preserve"> </w:delText>
        </w:r>
      </w:del>
      <w:ins w:id="32" w:author="Maitreyi Sahu" w:date="2023-12-30T13:23:00Z">
        <w:r w:rsidR="00FC3CDD">
          <w:t xml:space="preserve">a </w:t>
        </w:r>
      </w:ins>
      <w:r w:rsidR="00CA7815">
        <w:t xml:space="preserve">wealth </w:t>
      </w:r>
      <w:r w:rsidR="004F4DB4">
        <w:t xml:space="preserve">of </w:t>
      </w:r>
      <w:ins w:id="33" w:author="Maitreyi Sahu" w:date="2023-12-30T13:23:00Z">
        <w:r w:rsidR="00FC3CDD">
          <w:t xml:space="preserve">health insurance claims </w:t>
        </w:r>
      </w:ins>
      <w:r w:rsidR="004F4DB4">
        <w:t>data on benefic</w:t>
      </w:r>
      <w:r w:rsidR="00004E3C">
        <w:t>iaries and their health care utilization and spending</w:t>
      </w:r>
      <w:r w:rsidR="00053B61">
        <w:t xml:space="preserve"> patterns</w:t>
      </w:r>
      <w:commentRangeEnd w:id="28"/>
      <w:r w:rsidR="002338F0">
        <w:rPr>
          <w:rStyle w:val="CommentReference"/>
        </w:rPr>
        <w:commentReference w:id="28"/>
      </w:r>
      <w:r w:rsidR="008F4DA9">
        <w:t xml:space="preserve">, little analysis </w:t>
      </w:r>
      <w:r w:rsidR="00004E3C">
        <w:t xml:space="preserve">of these data </w:t>
      </w:r>
      <w:r w:rsidR="008F4DA9">
        <w:t xml:space="preserve">exist in the published literature. </w:t>
      </w:r>
      <w:r w:rsidR="00F0443A">
        <w:t xml:space="preserve">Currently, </w:t>
      </w:r>
      <w:r w:rsidR="00F0443A" w:rsidRPr="00AE3134">
        <w:t>among the</w:t>
      </w:r>
      <w:ins w:id="34" w:author="Maitreyi Sahu" w:date="2023-12-29T22:20:00Z">
        <w:r w:rsidR="00494148">
          <w:t xml:space="preserve"> </w:t>
        </w:r>
      </w:ins>
      <w:ins w:id="35" w:author="Maitreyi Sahu" w:date="2023-12-30T11:30:00Z">
        <w:r w:rsidR="00617BEC">
          <w:t>fifteen</w:t>
        </w:r>
      </w:ins>
      <w:del w:id="36" w:author="Maitreyi Sahu" w:date="2023-12-29T22:20:00Z">
        <w:r w:rsidR="00F0443A" w:rsidRPr="00AE3134" w:rsidDel="003722C1">
          <w:delText xml:space="preserve"> </w:delText>
        </w:r>
        <w:r w:rsidR="00AE3134" w:rsidRPr="00AE3134" w:rsidDel="003722C1">
          <w:delText>37</w:delText>
        </w:r>
      </w:del>
      <w:r w:rsidR="00F0443A" w:rsidRPr="00AE3134">
        <w:t xml:space="preserve"> countries with </w:t>
      </w:r>
      <w:ins w:id="37" w:author="Maitreyi Sahu" w:date="2023-12-29T22:20:00Z">
        <w:r w:rsidR="00D36F0F">
          <w:t xml:space="preserve">existing </w:t>
        </w:r>
      </w:ins>
      <w:ins w:id="38" w:author="Maitreyi Sahu" w:date="2023-12-30T11:32:00Z">
        <w:r w:rsidR="008A0731">
          <w:t xml:space="preserve">or planned </w:t>
        </w:r>
      </w:ins>
      <w:r w:rsidR="00F0443A" w:rsidRPr="00AE3134">
        <w:t xml:space="preserve">national health insurance </w:t>
      </w:r>
      <w:r w:rsidR="00923B14">
        <w:t>progra</w:t>
      </w:r>
      <w:r w:rsidR="00F0443A" w:rsidRPr="00AE3134">
        <w:t xml:space="preserve">ms, </w:t>
      </w:r>
      <w:ins w:id="39" w:author="Maitreyi Sahu" w:date="2023-12-30T13:18:00Z">
        <w:r w:rsidR="00B8680E">
          <w:t xml:space="preserve">we identified only </w:t>
        </w:r>
      </w:ins>
      <w:del w:id="40" w:author="Maitreyi Sahu" w:date="2023-12-30T13:18:00Z">
        <w:r w:rsidR="00F0443A" w:rsidRPr="00AE3134" w:rsidDel="00B8680E">
          <w:delText xml:space="preserve">only </w:delText>
        </w:r>
      </w:del>
      <w:ins w:id="41" w:author="Maitreyi Sahu" w:date="2023-12-29T22:20:00Z">
        <w:r w:rsidR="00494148">
          <w:t>two</w:t>
        </w:r>
      </w:ins>
      <w:ins w:id="42" w:author="Maitreyi Sahu" w:date="2023-12-30T11:29:00Z">
        <w:r w:rsidR="007943DB">
          <w:t xml:space="preserve"> (Tanzania and Ethiopia)</w:t>
        </w:r>
      </w:ins>
      <w:del w:id="43" w:author="Maitreyi Sahu" w:date="2023-12-29T22:20:00Z">
        <w:r w:rsidR="00CB4FD9" w:rsidRPr="00AE3134" w:rsidDel="00494148">
          <w:delText>2</w:delText>
        </w:r>
      </w:del>
      <w:r w:rsidR="00F0443A" w:rsidRPr="00AE3134">
        <w:t xml:space="preserve"> </w:t>
      </w:r>
      <w:ins w:id="44" w:author="Maitreyi Sahu" w:date="2023-12-30T13:18:00Z">
        <w:r w:rsidR="00B8680E">
          <w:t>which have</w:t>
        </w:r>
      </w:ins>
      <w:del w:id="45" w:author="Maitreyi Sahu" w:date="2023-12-30T13:18:00Z">
        <w:r w:rsidR="00F0443A" w:rsidRPr="00AE3134" w:rsidDel="00B8680E">
          <w:delText>have</w:delText>
        </w:r>
      </w:del>
      <w:r w:rsidR="00352317">
        <w:t xml:space="preserve"> used </w:t>
      </w:r>
      <w:del w:id="46" w:author="Maitreyi Sahu" w:date="2023-12-30T11:32:00Z">
        <w:r w:rsidR="00352317" w:rsidDel="007D524B">
          <w:delText xml:space="preserve">their </w:delText>
        </w:r>
      </w:del>
      <w:r w:rsidR="00352317">
        <w:t>claims data in</w:t>
      </w:r>
      <w:r w:rsidR="00F0443A" w:rsidRPr="00AE3134">
        <w:t xml:space="preserve"> publicly accessible published research </w:t>
      </w:r>
      <w:ins w:id="47" w:author="Maitreyi Sahu" w:date="2023-12-30T13:18:00Z">
        <w:r w:rsidR="00734221">
          <w:t>(Figure 1)</w:t>
        </w:r>
      </w:ins>
      <w:ins w:id="48" w:author="Maitreyi Sahu" w:date="2023-12-30T14:38:00Z">
        <w:r w:rsidR="00AC58AA">
          <w:t xml:space="preserve">; of these studies, only </w:t>
        </w:r>
      </w:ins>
      <w:ins w:id="49" w:author="Maitreyi Sahu" w:date="2023-12-30T14:39:00Z">
        <w:r w:rsidR="008518DC">
          <w:t>the</w:t>
        </w:r>
      </w:ins>
      <w:ins w:id="50" w:author="Maitreyi Sahu" w:date="2023-12-30T14:43:00Z">
        <w:r w:rsidR="00EE2215">
          <w:t xml:space="preserve"> research from Tanzania covers the national health insurance program </w:t>
        </w:r>
      </w:ins>
      <w:ins w:id="51" w:author="Maitreyi Sahu" w:date="2023-12-30T14:40:00Z">
        <w:r w:rsidR="00695E39">
          <w:t>–</w:t>
        </w:r>
      </w:ins>
      <w:ins w:id="52" w:author="Maitreyi Sahu" w:date="2023-12-30T14:38:00Z">
        <w:r w:rsidR="00AC58AA">
          <w:t xml:space="preserve"> the Ethiopian study </w:t>
        </w:r>
        <w:r w:rsidR="00E25904">
          <w:t>covers only a community-based</w:t>
        </w:r>
      </w:ins>
      <w:ins w:id="53" w:author="Maitreyi Sahu" w:date="2023-12-30T14:39:00Z">
        <w:r w:rsidR="00E25904">
          <w:t xml:space="preserve"> health insurance program in two districts</w:t>
        </w:r>
      </w:ins>
      <w:del w:id="54" w:author="Maitreyi Sahu" w:date="2023-12-30T13:19:00Z">
        <w:r w:rsidR="00F0443A" w:rsidRPr="00AE3134" w:rsidDel="00734221">
          <w:delText xml:space="preserve">and </w:delText>
        </w:r>
        <w:r w:rsidR="004F4DB4" w:rsidRPr="00AE3134" w:rsidDel="00734221">
          <w:delText>none</w:delText>
        </w:r>
      </w:del>
      <w:del w:id="55" w:author="Maitreyi Sahu" w:date="2023-12-30T14:39:00Z">
        <w:r w:rsidR="004F4DB4" w:rsidRPr="00AE3134" w:rsidDel="00E25904">
          <w:delText xml:space="preserve"> have made their data publicly available</w:delText>
        </w:r>
      </w:del>
      <w:del w:id="56" w:author="Maitreyi Sahu" w:date="2023-12-30T13:19:00Z">
        <w:r w:rsidR="00B32151" w:rsidRPr="00AE3134" w:rsidDel="00734221">
          <w:delText xml:space="preserve"> (Figure 1)</w:delText>
        </w:r>
      </w:del>
      <w:r w:rsidR="004F4DB4" w:rsidRPr="00AE3134">
        <w:t>.</w:t>
      </w:r>
      <w:r w:rsidR="00E53992">
        <w:fldChar w:fldCharType="begin"/>
      </w:r>
      <w:r w:rsidR="00E53992">
        <w:instrText xml:space="preserve"> ADDIN ZOTERO_ITEM CSL_CITATION {"citationID":"pqZ9rI2k","properties":{"formattedCitation":"\\super 5\\uc0\\u8211{}7\\nosupersub{}","plainCitation":"5–7","noteIndex":0},"citationItems":[{"id":4657,"uris":["http://zotero.org/users/6124081/items/9HLXSHZ3"],"itemData":{"id":4657,"type":"article-journal","abstract":"Background:  Community-based health insurance initiatives in low- and middle-income countries encountered a number of sustainability challenges due to their voluntary nature, small risk pools, and low revenue. In Ethiopia, the schemes’ financial viability has not been well investigated so far. This study examined the scheme’s financial viability and explored underlying challenges from the perspectives of various key stakeholders.\nMethods:  This study employed a mixed methods case study in two purposively selected districts of northeast Ethiopia. By reviewing financial reports of health insurance schemes, quantitative data were collected over a seven years period from 2014 to 2020 to examine trends in financial status. Trends for each financial indicator were analyzed descriptively for the period under review. Interviews were conducted face-to-face with nine community members and 19 key informants. We used the maximum variation technique to select the study participants. Interviews were audio recorded, transcribed verbatim, and translated into English. Thematic analysis was applied with both inductive and deductive coding methods.\nResults:  Both schemes experienced excess claims costs and negative net income in almost all the study period. Even after government subsidies, the scheme’s net income remained negative for some reporting periods. The challenges contributing to the observed level of financial performance have been summarized under five main themes, which include adverse selection, moral hazard behaviors, stockout of medicines, delays in claims settlement for service providers, and low insurance premiums.\nConclusions:  The health insurance scheme in both districts spent more than it received for claims settlement in almost all the period under the study, and experienced heavy losses in these periods, implying that it is not financially viable for the period in question. The scheme is also unable to fulfill its purpose of protecting members against outof-pocket expenses at the point of health care. Interventions should target on the highlighted challenges to restore financial balance and enhance the scheme’s viability.","container-title":"BMC Health Services Research","DOI":"10.1186/s12913-022-08439-8","ISSN":"1472-6963","issue":"1","journalAbbreviation":"BMC Health Serv Res","language":"en","page":"1072","source":"DOI.org (Crossref)","title":"Financial viability of a community-based health insurance scheme in two districts of northeast Ethiopia: a mixed methods study","title-short":"Financial viability of a community-based health insurance scheme in two districts of northeast Ethiopia","volume":"22","author":[{"family":"Hussien","given":"Mohammed"},{"family":"Azage","given":"Muluken"},{"family":"Bayou","given":"Negalign Berhanu"}],"issued":{"date-parts":[["2022",8,22]]}}},{"id":4627,"uris":["http://zotero.org/users/6124081/items/H46Z2DD4"],"itemData":{"id":4627,"type":"article-journal","abstract":"Abstract\n            Many low‐income countries are in the process of scaling up health insurance with the goal of achieving universal coverage. However, little is known about the usage and financial sustainability of mandatory health insurance. This study analyzes 26 million claims submitted to the Tanzanian National Health Insurance Fund (NHIF), which covers two million public servants for whom public insurance is mandatory, to understand insurance usage patterns, cost drivers, and financial sustainability. We find that in 2016, half of policyholders used a health service within a single year, with an average annual cost of 33 US$ per policyholder. About 10% of the population was responsible for 80% of the health costs, and women, middle‐age and middle‐income groups had the highest costs. Out of 7390 health centers, only five health centers are responsible for 30% of total costs. Estimating the expected health expenditures for the entire population based on the NHIF cost structure, we find that for a sustainable national scale‐up, policy makers will have to decide between reducing the health benefit package or increasing revenues. We also show that the cost structure of a mandatory insurance scheme in a low‐income country differs substantially from high‐income settings. Replication studies for other countries are warranted.","container-title":"Health Economics","DOI":"10.1002/hec.4568","ISSN":"1057-9230, 1099-1050","issue":"10","journalAbbreviation":"Health Economics","language":"en","page":"2187-2207","source":"DOI.org (Crossref)","title":"Toward mandatory health insurance in low‐income countries? An analysis of claims data in Tanzania","title-short":"Toward mandatory health insurance in low‐income countries?","volume":"31","author":[{"family":"Durizzo","given":"Kathrin"},{"family":"Harttgen","given":"Kenneth"},{"family":"Tediosi","given":"Fabrizio"},{"family":"Sahu","given":"Maitreyi"},{"family":"Kuwawenaruwa","given":"August"},{"family":"Salari","given":"Paola"},{"family":"Günther","given":"Isabel"}],"issued":{"date-parts":[["2022",10]]}}},{"id":4631,"uris":["http://zotero.org/users/6124081/items/VXZMJ4X6"],"itemData":{"id":4631,"type":"article-journal","abstract":"Objective  This study aimed to model the long-­term cost associated with expanding public health insurance coverage in Tanzania. Design, setting and participants  We analysed the 2016 claims of 2 923 524 beneficiaries of the National Health Insurance Fund in Tanzania. The analysis focused on determining the average cost per beneficiary across 5-­year age groups separated by gender, and grouped by broad health condition categories. We then modelled three different insurance coverage scenarios from 2020 to 2050 and we estimated the associated costs. Outcome measures  Average cost per beneficiary and the projected financing requirements, projected from 2020 to 2050.\nResults  The analysis revealed that the average per beneficiary cost for insurance claims was $38.58. Among males over 75 years, the average insurance claims costs were highest, amounting to $125. The total estimated annual cost of claims in 2020 was $151 million. Under the status quo coverage scenario, total claims were projected to increase to $415 million by 2050. Increasing coverage from 7% to 50% would result in an additional financing requirement of $2.27 billion. If coverage would increase by 10% annually, reaching 56% of the population by 2050, the additional financing need would amount to $2.84 billion.\nConclusion  This study highlights the critical importance of assessing the long-­term financial viability of health insurance schemes aimed to cover large segments of the population in low-­income countries. The findings demonstrate that even without expansion of coverage, financing requirements for insurance will more than triple by 2050. Furthermore, increasing coverage is likely to substantially escalate the cost of claims, potentially requiring significant government or external contributions to finance these additional costs. Policymakers and stakeholders should carefully evaluate the sustainability of insurance schemes to ensure adequate financial support for expanding coverage and improving healthcare access in low-­income settings.","container-title":"BMJ Open","DOI":"10.1136/bmjopen-2022-070451","ISSN":"2044-6055, 2044-6055","issue":"8","journalAbbreviation":"BMJ Open","language":"en","page":"e070451","source":"DOI.org (Crossref)","title":"Investigating sustainability challenges for the National Health Insurance Fund in Tanzania: a modelling approach","title-short":"Investigating sustainability challenges for the National Health Insurance Fund in Tanzania","volume":"13","author":[{"family":"Osetinsky","given":"Brianna"},{"family":"Fink","given":"Günther"},{"family":"Kuwawenaruwa","given":"August"},{"family":"Tediosi","given":"Fabrizio"}],"issued":{"date-parts":[["2023",8]]}}}],"schema":"https://github.com/citation-style-language/schema/raw/master/csl-citation.json"} </w:instrText>
      </w:r>
      <w:r w:rsidR="00E53992">
        <w:fldChar w:fldCharType="separate"/>
      </w:r>
      <w:r w:rsidR="00E53992" w:rsidRPr="00E53992">
        <w:rPr>
          <w:rFonts w:ascii="Calibri" w:hAnsi="Calibri" w:cs="Calibri"/>
          <w:kern w:val="0"/>
          <w:szCs w:val="24"/>
          <w:vertAlign w:val="superscript"/>
        </w:rPr>
        <w:t>5–7</w:t>
      </w:r>
      <w:r w:rsidR="00E53992">
        <w:fldChar w:fldCharType="end"/>
      </w:r>
      <w:r w:rsidR="004F4DB4" w:rsidRPr="00AE3134">
        <w:t xml:space="preserve"> </w:t>
      </w:r>
      <w:ins w:id="57" w:author="Maitreyi Sahu" w:date="2023-12-30T14:41:00Z">
        <w:r w:rsidR="00695E39">
          <w:t>Moreover,</w:t>
        </w:r>
      </w:ins>
      <w:ins w:id="58" w:author="Maitreyi Sahu" w:date="2023-12-30T14:40:00Z">
        <w:r w:rsidR="00695E39">
          <w:t xml:space="preserve"> n</w:t>
        </w:r>
      </w:ins>
      <w:ins w:id="59" w:author="Maitreyi Sahu" w:date="2023-12-30T14:39:00Z">
        <w:r w:rsidR="00E25904">
          <w:t>either of these programs</w:t>
        </w:r>
        <w:r w:rsidR="00E25904" w:rsidRPr="00AE3134">
          <w:t xml:space="preserve"> have made their data publicly available</w:t>
        </w:r>
        <w:r w:rsidR="00E25904">
          <w:t>.</w:t>
        </w:r>
        <w:r w:rsidR="00E25904" w:rsidRPr="00AE3134">
          <w:t xml:space="preserve"> </w:t>
        </w:r>
      </w:ins>
      <w:r w:rsidR="00004E3C" w:rsidRPr="00AE3134">
        <w:t xml:space="preserve">This </w:t>
      </w:r>
      <w:r w:rsidR="00386207" w:rsidRPr="00AE3134">
        <w:t>re</w:t>
      </w:r>
      <w:r w:rsidR="00004E3C" w:rsidRPr="00AE3134">
        <w:t xml:space="preserve">presents a missed opportunity </w:t>
      </w:r>
      <w:r w:rsidR="006C7355" w:rsidRPr="00AE3134">
        <w:t xml:space="preserve">for </w:t>
      </w:r>
      <w:proofErr w:type="gramStart"/>
      <w:ins w:id="60" w:author="Maitreyi Sahu" w:date="2023-12-30T13:20:00Z">
        <w:r w:rsidR="00BD7F91">
          <w:t>the majority of</w:t>
        </w:r>
        <w:proofErr w:type="gramEnd"/>
        <w:r w:rsidR="00BD7F91">
          <w:t xml:space="preserve"> </w:t>
        </w:r>
      </w:ins>
      <w:r w:rsidR="006C7355" w:rsidRPr="00AE3134">
        <w:t>health</w:t>
      </w:r>
      <w:ins w:id="61" w:author="Maitreyi Sahu" w:date="2023-12-30T13:20:00Z">
        <w:r w:rsidR="003D270B">
          <w:t xml:space="preserve"> insurance</w:t>
        </w:r>
      </w:ins>
      <w:r w:rsidR="006C7355" w:rsidRPr="00AE3134">
        <w:t xml:space="preserve"> programs</w:t>
      </w:r>
      <w:ins w:id="62" w:author="Maitreyi Sahu" w:date="2023-12-30T13:20:00Z">
        <w:r w:rsidR="003D270B">
          <w:t xml:space="preserve"> in sub-Saharan Africa</w:t>
        </w:r>
      </w:ins>
      <w:r w:rsidR="00CB308C" w:rsidRPr="00AE3134">
        <w:t xml:space="preserve">, as </w:t>
      </w:r>
      <w:r w:rsidR="00526C0B" w:rsidRPr="00AE3134">
        <w:t>these</w:t>
      </w:r>
      <w:r w:rsidR="00B32151" w:rsidRPr="00AE3134">
        <w:t xml:space="preserve"> rich datasets could </w:t>
      </w:r>
      <w:r w:rsidR="00526C0B" w:rsidRPr="00AE3134">
        <w:t>be</w:t>
      </w:r>
      <w:r w:rsidR="00526C0B">
        <w:t xml:space="preserve"> leveraged to </w:t>
      </w:r>
      <w:r w:rsidR="001C3056">
        <w:t>support</w:t>
      </w:r>
      <w:r w:rsidR="006C7355">
        <w:t xml:space="preserve"> </w:t>
      </w:r>
      <w:r w:rsidR="00B32151">
        <w:t>national-level</w:t>
      </w:r>
      <w:r w:rsidR="00CA7815">
        <w:t xml:space="preserve"> </w:t>
      </w:r>
      <w:ins w:id="63" w:author="Maitreyi Sahu" w:date="2023-12-30T13:21:00Z">
        <w:r w:rsidR="004F6E58">
          <w:t>policy</w:t>
        </w:r>
        <w:r w:rsidR="002941D2">
          <w:t xml:space="preserve">making. </w:t>
        </w:r>
      </w:ins>
      <w:del w:id="64" w:author="Maitreyi Sahu" w:date="2023-12-30T13:21:00Z">
        <w:r w:rsidR="00CA7815" w:rsidDel="002941D2">
          <w:delText xml:space="preserve">decision </w:delText>
        </w:r>
        <w:r w:rsidR="00B32151" w:rsidDel="002941D2">
          <w:delText xml:space="preserve">making </w:delText>
        </w:r>
        <w:r w:rsidR="00CA7815" w:rsidDel="002941D2">
          <w:delText>and</w:delText>
        </w:r>
        <w:r w:rsidR="001C3056" w:rsidDel="002941D2">
          <w:delText xml:space="preserve"> policy development. </w:delText>
        </w:r>
      </w:del>
      <w:ins w:id="65" w:author="Maitreyi Sahu" w:date="2023-12-30T14:40:00Z">
        <w:r w:rsidR="00695E39">
          <w:t>P</w:t>
        </w:r>
      </w:ins>
      <w:del w:id="66" w:author="Maitreyi Sahu" w:date="2023-12-30T14:40:00Z">
        <w:r w:rsidR="001C3056" w:rsidDel="00695E39">
          <w:delText>Furthermore, p</w:delText>
        </w:r>
      </w:del>
      <w:r w:rsidR="001C3056">
        <w:t>ubl</w:t>
      </w:r>
      <w:r w:rsidR="00FB12EF">
        <w:t xml:space="preserve">ishing these analyses </w:t>
      </w:r>
      <w:r w:rsidR="00EE22C9">
        <w:t xml:space="preserve">could provide valuable </w:t>
      </w:r>
      <w:r w:rsidR="0087461B">
        <w:t>lessons learned for peer countries</w:t>
      </w:r>
      <w:r w:rsidR="00EE22C9">
        <w:t xml:space="preserve"> facing similar challenges in sustainably achieving UHC.</w:t>
      </w:r>
    </w:p>
    <w:p w14:paraId="08514F87" w14:textId="4F885EC4" w:rsidR="005E3EA4" w:rsidRPr="00CB4FD9" w:rsidRDefault="00CF7CAD" w:rsidP="15AFC869">
      <w:pPr>
        <w:rPr>
          <w:b/>
          <w:bCs/>
          <w:i/>
          <w:iCs/>
        </w:rPr>
      </w:pPr>
      <w:r w:rsidRPr="15AFC869">
        <w:rPr>
          <w:b/>
          <w:bCs/>
          <w:i/>
          <w:iCs/>
        </w:rPr>
        <w:t xml:space="preserve">What is the opportunity? </w:t>
      </w:r>
    </w:p>
    <w:p w14:paraId="0378802B" w14:textId="7D040618" w:rsidR="005E3EA4" w:rsidDel="00EC60BF" w:rsidRDefault="00BD0332" w:rsidP="0017222A">
      <w:pPr>
        <w:ind w:left="-20" w:right="-20"/>
        <w:rPr>
          <w:del w:id="67" w:author="Maitreyi Sahu" w:date="2023-12-29T19:08:00Z"/>
        </w:rPr>
      </w:pPr>
      <w:r>
        <w:t>Health insurance claims databases</w:t>
      </w:r>
      <w:r w:rsidR="00876DA9">
        <w:t xml:space="preserve"> generally include </w:t>
      </w:r>
      <w:del w:id="68" w:author="Maitreyi Sahu" w:date="2023-12-29T18:58:00Z">
        <w:r w:rsidR="00876DA9" w:rsidDel="003331B1">
          <w:delText xml:space="preserve">information on </w:delText>
        </w:r>
      </w:del>
      <w:r w:rsidR="00876DA9">
        <w:t>beneficiary demographic</w:t>
      </w:r>
      <w:ins w:id="69" w:author="Maitreyi Sahu" w:date="2023-12-29T18:58:00Z">
        <w:r w:rsidR="003331B1">
          <w:t xml:space="preserve"> information</w:t>
        </w:r>
      </w:ins>
      <w:del w:id="70" w:author="Maitreyi Sahu" w:date="2023-12-29T18:58:00Z">
        <w:r w:rsidR="00876DA9" w:rsidDel="003331B1">
          <w:delText>s</w:delText>
        </w:r>
      </w:del>
      <w:r w:rsidR="00876DA9">
        <w:t xml:space="preserve"> </w:t>
      </w:r>
      <w:r w:rsidR="00BF0D0A">
        <w:t>(</w:t>
      </w:r>
      <w:proofErr w:type="gramStart"/>
      <w:r w:rsidR="00E95EB3">
        <w:t>e.g.</w:t>
      </w:r>
      <w:proofErr w:type="gramEnd"/>
      <w:r w:rsidR="00E95EB3">
        <w:t xml:space="preserve"> </w:t>
      </w:r>
      <w:r w:rsidR="00BF0D0A">
        <w:t xml:space="preserve">age, sex, geographic region, </w:t>
      </w:r>
      <w:r w:rsidR="00E95EB3">
        <w:t>salary</w:t>
      </w:r>
      <w:r w:rsidR="00BF0D0A">
        <w:t>), beneficiary utili</w:t>
      </w:r>
      <w:r w:rsidR="004935D6">
        <w:t xml:space="preserve">zation patterns </w:t>
      </w:r>
      <w:r w:rsidR="00E95EB3">
        <w:t xml:space="preserve">(including </w:t>
      </w:r>
      <w:r w:rsidR="004935D6">
        <w:t xml:space="preserve">health services accessed and </w:t>
      </w:r>
      <w:r w:rsidR="002446C1">
        <w:t>potentially</w:t>
      </w:r>
      <w:r w:rsidR="00CA66B9">
        <w:t xml:space="preserve"> also</w:t>
      </w:r>
      <w:r w:rsidR="002446C1">
        <w:t xml:space="preserve"> the health condition being treated</w:t>
      </w:r>
      <w:r w:rsidR="00E95EB3">
        <w:t>)</w:t>
      </w:r>
      <w:r w:rsidR="002446C1">
        <w:t xml:space="preserve">, and </w:t>
      </w:r>
      <w:r w:rsidR="00CE6C1C">
        <w:t>total and out-of-pocket expenditures</w:t>
      </w:r>
      <w:r w:rsidR="00CC4B95">
        <w:t xml:space="preserve"> for health services</w:t>
      </w:r>
      <w:r w:rsidR="00CE6C1C">
        <w:t xml:space="preserve"> across providers.</w:t>
      </w:r>
      <w:r w:rsidR="00CC4B95">
        <w:t xml:space="preserve"> These data</w:t>
      </w:r>
      <w:r w:rsidR="006F4962">
        <w:t xml:space="preserve">, while primarily collected for administrative and financial </w:t>
      </w:r>
      <w:r w:rsidR="003467C2">
        <w:t xml:space="preserve">payment </w:t>
      </w:r>
      <w:r w:rsidR="006F4962">
        <w:t xml:space="preserve">purposes rather than for research, can </w:t>
      </w:r>
      <w:r w:rsidR="003467C2">
        <w:t xml:space="preserve">be analyzed for </w:t>
      </w:r>
      <w:proofErr w:type="gramStart"/>
      <w:r w:rsidR="003467C2">
        <w:t>a number of</w:t>
      </w:r>
      <w:proofErr w:type="gramEnd"/>
      <w:r w:rsidR="003467C2">
        <w:t xml:space="preserve"> purposes. First, </w:t>
      </w:r>
      <w:r w:rsidR="008955D2">
        <w:t xml:space="preserve">by comparing </w:t>
      </w:r>
      <w:ins w:id="71" w:author="Maitreyi Sahu" w:date="2023-12-29T19:09:00Z">
        <w:r w:rsidR="00A028D7">
          <w:t>enrollment patterns</w:t>
        </w:r>
      </w:ins>
      <w:ins w:id="72" w:author="Maitreyi Sahu" w:date="2023-12-29T19:02:00Z">
        <w:r w:rsidR="001D10B8">
          <w:t xml:space="preserve"> </w:t>
        </w:r>
      </w:ins>
      <w:r w:rsidR="008955D2">
        <w:t xml:space="preserve">with population demographics </w:t>
      </w:r>
      <w:r w:rsidR="4CC32F06">
        <w:t xml:space="preserve">from census data </w:t>
      </w:r>
      <w:r w:rsidR="008955D2">
        <w:t xml:space="preserve">which are available for every </w:t>
      </w:r>
      <w:r w:rsidR="00F63349">
        <w:t>country</w:t>
      </w:r>
      <w:r w:rsidR="6C9FC312">
        <w:t xml:space="preserve"> as well as survey datasets</w:t>
      </w:r>
      <w:ins w:id="73" w:author="Maitreyi Sahu" w:date="2023-12-29T19:01:00Z">
        <w:r w:rsidR="00181807">
          <w:t xml:space="preserve"> such as the Demographic and Health Surveys (DHS)</w:t>
        </w:r>
      </w:ins>
      <w:ins w:id="74" w:author="Maitreyi Sahu" w:date="2023-12-29T19:03:00Z">
        <w:r w:rsidR="00083ED2">
          <w:t xml:space="preserve"> and </w:t>
        </w:r>
        <w:r w:rsidR="00EC6040">
          <w:t>Multiple Indicator Cluster Surveys (MICS)</w:t>
        </w:r>
      </w:ins>
      <w:del w:id="75" w:author="Maitreyi Sahu" w:date="2023-12-29T19:00:00Z">
        <w:r w:rsidR="6C9FC312" w:rsidDel="00427466">
          <w:delText xml:space="preserve"> managed by national statistics offices</w:delText>
        </w:r>
      </w:del>
      <w:r w:rsidR="00F63349">
        <w:t>, it is possible to identify gaps in beneficiary enroll</w:t>
      </w:r>
      <w:r w:rsidR="001C3443">
        <w:t xml:space="preserve">ment by age, sex, </w:t>
      </w:r>
      <w:r w:rsidR="00CB4DEC">
        <w:t>and socioeconomic indicators at the regional level.</w:t>
      </w:r>
      <w:ins w:id="76" w:author="Maitreyi Sahu" w:date="2023-12-29T19:11:00Z">
        <w:r w:rsidR="00DF1498">
          <w:t xml:space="preserve"> </w:t>
        </w:r>
      </w:ins>
      <w:ins w:id="77" w:author="Maitreyi Sahu" w:date="2023-12-29T19:59:00Z">
        <w:r w:rsidR="0077122B">
          <w:t>Such</w:t>
        </w:r>
      </w:ins>
      <w:ins w:id="78" w:author="Maitreyi Sahu" w:date="2023-12-29T19:26:00Z">
        <w:r w:rsidR="001436AF">
          <w:t xml:space="preserve"> analyses</w:t>
        </w:r>
      </w:ins>
      <w:ins w:id="79" w:author="Maitreyi Sahu" w:date="2023-12-29T19:12:00Z">
        <w:r w:rsidR="00DF1498">
          <w:t xml:space="preserve"> have been undertaken using survey data </w:t>
        </w:r>
        <w:r w:rsidR="00DF1498">
          <w:lastRenderedPageBreak/>
          <w:t>alone</w:t>
        </w:r>
      </w:ins>
      <w:ins w:id="80" w:author="Maitreyi Sahu" w:date="2023-12-29T19:59:00Z">
        <w:r w:rsidR="0077122B">
          <w:t xml:space="preserve"> in </w:t>
        </w:r>
      </w:ins>
      <w:ins w:id="81" w:author="Maitreyi Sahu" w:date="2023-12-29T20:05:00Z">
        <w:r w:rsidR="006B5674">
          <w:t>countries such as Ghana which have</w:t>
        </w:r>
      </w:ins>
      <w:ins w:id="82" w:author="Maitreyi Sahu" w:date="2023-12-29T19:59:00Z">
        <w:r w:rsidR="0077122B">
          <w:t xml:space="preserve"> comprehensive</w:t>
        </w:r>
      </w:ins>
      <w:ins w:id="83" w:author="Maitreyi Sahu" w:date="2023-12-30T13:34:00Z">
        <w:r w:rsidR="002C22F2">
          <w:t xml:space="preserve"> national</w:t>
        </w:r>
      </w:ins>
      <w:ins w:id="84" w:author="Maitreyi Sahu" w:date="2023-12-29T19:59:00Z">
        <w:r w:rsidR="0077122B">
          <w:t xml:space="preserve"> survey</w:t>
        </w:r>
      </w:ins>
      <w:ins w:id="85" w:author="Maitreyi Sahu" w:date="2023-12-30T13:33:00Z">
        <w:r w:rsidR="002C22F2">
          <w:t xml:space="preserve">s </w:t>
        </w:r>
      </w:ins>
      <w:ins w:id="86" w:author="Maitreyi Sahu" w:date="2023-12-29T20:01:00Z">
        <w:r w:rsidR="00697AA4">
          <w:t xml:space="preserve">identifying </w:t>
        </w:r>
      </w:ins>
      <w:ins w:id="87" w:author="Maitreyi Sahu" w:date="2023-12-29T19:59:00Z">
        <w:r w:rsidR="0077122B">
          <w:t>health insurance enrollment</w:t>
        </w:r>
      </w:ins>
      <w:ins w:id="88" w:author="Maitreyi Sahu" w:date="2023-12-29T19:15:00Z">
        <w:r w:rsidR="000608C8">
          <w:t>,</w:t>
        </w:r>
      </w:ins>
      <w:ins w:id="89" w:author="Maitreyi Sahu" w:date="2023-12-29T19:16:00Z">
        <w:r w:rsidR="00CC4CAF">
          <w:fldChar w:fldCharType="begin"/>
        </w:r>
      </w:ins>
      <w:r w:rsidR="00BC6EB5">
        <w:instrText xml:space="preserve"> ADDIN ZOTERO_ITEM CSL_CITATION {"citationID":"uaImhjO2","properties":{"formattedCitation":"\\super 8\\nosupersub{}","plainCitation":"8","noteIndex":0},"citationItems":[{"id":4629,"uris":["http://zotero.org/users/6124081/items/VXSY8AYM"],"itemData":{"id":4629,"type":"article-journal","abstract":"In 2003, Ghana implemented a National Health Insurance Scheme (NHIS) to move towards Universal Health Coverage. NHIS enrolment is mandatory for all Ghanaians, but the most recent estimates show that coverage stands under 40%. The evidence on the relationship between socio-economic characteristics and NHIS enrolment is mixed, and comes mainly from studies conducted in a few areas. Therefore, in this study we investigate the socio-economic determinants of NHIS enrolment using three recent national household surveys. We used data from the Ghanaian Demographic and Health Survey conducted in 2014, the Multiple Indicator Cluster Survey conducted in 2011 and the sixth wave of the Ghana Living Standard Survey conducted in 2012–13. Given the multilevel nature of the three databases, we use multilevel logistic regression models to estimate the probability of enrolment for women and men separately. We used three levels of analysis: geographical clusters, household and individual units. We found that education, wealth, marital status—and to some extent—age were positively associated with enrolment. Furthermore, we found that enrolment was correlated with the type of occupation. The analyses of three national household surveys highlight the challenges of understanding the complex dynamics of factors contributing to low NHIS enrolment rates. The results indicate that current policies aimed at identifying and subsidizing underprivileged population groups might insufﬁciently encourage health insurance enrolment.","container-title":"Health Policy and Planning","DOI":"10.1093/heapol/czz079","ISSN":"0268-1080, 1460-2237","issue":"8","language":"en","page":"582-594","source":"DOI.org (Crossref)","title":"Determinants of health insurance enrolment in Ghana: evidence from three national household surveys","title-short":"Determinants of health insurance enrolment in Ghana","volume":"34","author":[{"family":"Salari","given":"Paola"},{"family":"Akweongo","given":"Patricia"},{"family":"Aikins","given":"Moses"},{"family":"Tediosi","given":"Fabrizio"}],"issued":{"date-parts":[["2019",10,1]]}}}],"schema":"https://github.com/citation-style-language/schema/raw/master/csl-citation.json"} </w:instrText>
      </w:r>
      <w:ins w:id="90" w:author="Maitreyi Sahu" w:date="2023-12-29T19:16:00Z">
        <w:r w:rsidR="00CC4CAF">
          <w:fldChar w:fldCharType="separate"/>
        </w:r>
      </w:ins>
      <w:r w:rsidR="00BC6EB5" w:rsidRPr="00BC6EB5">
        <w:rPr>
          <w:rFonts w:ascii="Calibri" w:hAnsi="Calibri" w:cs="Calibri"/>
          <w:kern w:val="0"/>
          <w:szCs w:val="24"/>
          <w:vertAlign w:val="superscript"/>
        </w:rPr>
        <w:t>8</w:t>
      </w:r>
      <w:ins w:id="91" w:author="Maitreyi Sahu" w:date="2023-12-29T19:16:00Z">
        <w:r w:rsidR="00CC4CAF">
          <w:fldChar w:fldCharType="end"/>
        </w:r>
      </w:ins>
      <w:ins w:id="92" w:author="Maitreyi Sahu" w:date="2023-12-29T19:15:00Z">
        <w:r w:rsidR="000608C8">
          <w:t xml:space="preserve"> </w:t>
        </w:r>
      </w:ins>
      <w:ins w:id="93" w:author="Maitreyi Sahu" w:date="2023-12-29T20:06:00Z">
        <w:r w:rsidR="00260712">
          <w:t xml:space="preserve">but countries </w:t>
        </w:r>
      </w:ins>
      <w:ins w:id="94" w:author="Maitreyi Sahu" w:date="2023-12-29T19:15:00Z">
        <w:r w:rsidR="00CC4CAF">
          <w:t>could</w:t>
        </w:r>
      </w:ins>
      <w:ins w:id="95" w:author="Maitreyi Sahu" w:date="2023-12-29T19:24:00Z">
        <w:r w:rsidR="002D29A0">
          <w:t xml:space="preserve"> also</w:t>
        </w:r>
      </w:ins>
      <w:ins w:id="96" w:author="Maitreyi Sahu" w:date="2023-12-29T19:15:00Z">
        <w:r w:rsidR="00CC4CAF">
          <w:t xml:space="preserve"> leverage enrollment data from claims databases </w:t>
        </w:r>
      </w:ins>
      <w:ins w:id="97" w:author="Maitreyi Sahu" w:date="2023-12-29T19:59:00Z">
        <w:r w:rsidR="0077122B">
          <w:t xml:space="preserve">for this purpose </w:t>
        </w:r>
      </w:ins>
      <w:ins w:id="98" w:author="Maitreyi Sahu" w:date="2023-12-29T19:15:00Z">
        <w:r w:rsidR="00CC4CAF">
          <w:t>if it were available</w:t>
        </w:r>
      </w:ins>
      <w:ins w:id="99" w:author="Maitreyi Sahu" w:date="2023-12-29T19:12:00Z">
        <w:r w:rsidR="00DF1498">
          <w:t>.</w:t>
        </w:r>
      </w:ins>
      <w:del w:id="100" w:author="Maitreyi Sahu" w:date="2023-12-29T19:16:00Z">
        <w:r w:rsidR="0017222A" w:rsidDel="00CC4CAF">
          <w:fldChar w:fldCharType="begin"/>
        </w:r>
        <w:r w:rsidR="0017222A" w:rsidDel="00CC4CAF">
          <w:delInstrText xml:space="preserve"> ADDIN ZOTERO_ITEM CSL_CITATION {"citationID":"ChCvLDXY","properties":{"formattedCitation":"\\super 4\\nosupersub{}","plainCitation":"4","noteIndex":0},"citationItems":[{"id":4629,"uris":["http://zotero.org/users/6124081/items/VXSY8AYM"],"itemData":{"id":4629,"type":"article-journal","abstract":"In 2003, Ghana implemented a National Health Insurance Scheme (NHIS) to move towards Universal Health Coverage. NHIS enrolment is mandatory for all Ghanaians, but the most recent estimates show that coverage stands under 40%. The evidence on the relationship between socio-economic characteristics and NHIS enrolment is mixed, and comes mainly from studies conducted in a few areas. Therefore, in this study we investigate the socio-economic determinants of NHIS enrolment using three recent national household surveys. We used data from the Ghanaian Demographic and Health Survey conducted in 2014, the Multiple Indicator Cluster Survey conducted in 2011 and the sixth wave of the Ghana Living Standard Survey conducted in 2012–13. Given the multilevel nature of the three databases, we use multilevel logistic regression models to estimate the probability of enrolment for women and men separately. We used three levels of analysis: geographical clusters, household and individual units. We found that education, wealth, marital status—and to some extent—age were positively associated with enrolment. Furthermore, we found that enrolment was correlated with the type of occupation. The analyses of three national household surveys highlight the challenges of understanding the complex dynamics of factors contributing to low NHIS enrolment rates. The results indicate that current policies aimed at identifying and subsidizing underprivileged population groups might insufﬁciently encourage health insurance enrolment.","container-title":"Health Policy and Planning","DOI":"10.1093/heapol/czz079","ISSN":"0268-1080, 1460-2237","issue":"8","language":"en","page":"582-594","source":"DOI.org (Crossref)","title":"Determinants of health insurance enrolment in Ghana: evidence from three national household surveys","title-short":"Determinants of health insurance enrolment in Ghana","volume":"34","author":[{"family":"Salari","given":"Paola"},{"family":"Akweongo","given":"Patricia"},{"family":"Aikins","given":"Moses"},{"family":"Tediosi","given":"Fabrizio"}],"issued":{"date-parts":[["2019",10,1]]}}}],"schema":"https://github.com/citation-style-language/schema/raw/master/csl-citation.json"} </w:delInstrText>
        </w:r>
        <w:r w:rsidR="0017222A" w:rsidDel="00CC4CAF">
          <w:fldChar w:fldCharType="separate"/>
        </w:r>
        <w:r w:rsidR="0017222A" w:rsidRPr="0017222A" w:rsidDel="00CC4CAF">
          <w:rPr>
            <w:rFonts w:ascii="Calibri" w:hAnsi="Calibri" w:cs="Calibri"/>
            <w:kern w:val="0"/>
            <w:szCs w:val="24"/>
            <w:vertAlign w:val="superscript"/>
          </w:rPr>
          <w:delText>4</w:delText>
        </w:r>
        <w:r w:rsidR="0017222A" w:rsidDel="00CC4CAF">
          <w:fldChar w:fldCharType="end"/>
        </w:r>
      </w:del>
      <w:r w:rsidR="00CB4DEC">
        <w:t xml:space="preserve"> </w:t>
      </w:r>
      <w:ins w:id="101" w:author="Maitreyi Sahu" w:date="2023-12-29T19:11:00Z">
        <w:r w:rsidR="004D072C">
          <w:t>Se</w:t>
        </w:r>
        <w:r w:rsidR="000F3902">
          <w:t>cond</w:t>
        </w:r>
        <w:r w:rsidR="004D072C">
          <w:t>,</w:t>
        </w:r>
        <w:r w:rsidR="000F3902">
          <w:t xml:space="preserve"> using claims data</w:t>
        </w:r>
        <w:r w:rsidR="004D072C">
          <w:t xml:space="preserve"> </w:t>
        </w:r>
      </w:ins>
      <w:ins w:id="102" w:author="Maitreyi Sahu" w:date="2023-12-29T20:07:00Z">
        <w:r w:rsidR="00C82656">
          <w:t xml:space="preserve">for </w:t>
        </w:r>
      </w:ins>
      <w:ins w:id="103" w:author="Maitreyi Sahu" w:date="2023-12-29T19:11:00Z">
        <w:r w:rsidR="004D072C">
          <w:t xml:space="preserve">equity-focused analyses can identify utilization and spending patterns and gaps across age, sex, income, and geography. For example, a recent study of Tanzania’s National Health Insurance Fund found that </w:t>
        </w:r>
      </w:ins>
      <w:ins w:id="104" w:author="Maitreyi Sahu" w:date="2023-12-30T14:27:00Z">
        <w:r w:rsidR="00107C58">
          <w:t>just</w:t>
        </w:r>
      </w:ins>
      <w:ins w:id="105" w:author="Maitreyi Sahu" w:date="2023-12-29T19:11:00Z">
        <w:r w:rsidR="004D072C">
          <w:t xml:space="preserve"> five hospitals in Dar es Salaam out of a total of 7390 health centers accounted for 30% of total program spending.</w:t>
        </w:r>
        <w:r w:rsidR="004D072C">
          <w:fldChar w:fldCharType="begin"/>
        </w:r>
      </w:ins>
      <w:r w:rsidR="00E53992">
        <w:instrText xml:space="preserve"> ADDIN ZOTERO_ITEM CSL_CITATION {"citationID":"W8Y3o7cM","properties":{"formattedCitation":"\\super 6\\nosupersub{}","plainCitation":"6","noteIndex":0},"citationItems":[{"id":4627,"uris":["http://zotero.org/users/6124081/items/H46Z2DD4"],"itemData":{"id":4627,"type":"article-journal","abstract":"Abstract\n            Many low‐income countries are in the process of scaling up health insurance with the goal of achieving universal coverage. However, little is known about the usage and financial sustainability of mandatory health insurance. This study analyzes 26 million claims submitted to the Tanzanian National Health Insurance Fund (NHIF), which covers two million public servants for whom public insurance is mandatory, to understand insurance usage patterns, cost drivers, and financial sustainability. We find that in 2016, half of policyholders used a health service within a single year, with an average annual cost of 33 US$ per policyholder. About 10% of the population was responsible for 80% of the health costs, and women, middle‐age and middle‐income groups had the highest costs. Out of 7390 health centers, only five health centers are responsible for 30% of total costs. Estimating the expected health expenditures for the entire population based on the NHIF cost structure, we find that for a sustainable national scale‐up, policy makers will have to decide between reducing the health benefit package or increasing revenues. We also show that the cost structure of a mandatory insurance scheme in a low‐income country differs substantially from high‐income settings. Replication studies for other countries are warranted.","container-title":"Health Economics","DOI":"10.1002/hec.4568","ISSN":"1057-9230, 1099-1050","issue":"10","journalAbbreviation":"Health Economics","language":"en","page":"2187-2207","source":"DOI.org (Crossref)","title":"Toward mandatory health insurance in low‐income countries? An analysis of claims data in Tanzania","title-short":"Toward mandatory health insurance in low‐income countries?","volume":"31","author":[{"family":"Durizzo","given":"Kathrin"},{"family":"Harttgen","given":"Kenneth"},{"family":"Tediosi","given":"Fabrizio"},{"family":"Sahu","given":"Maitreyi"},{"family":"Kuwawenaruwa","given":"August"},{"family":"Salari","given":"Paola"},{"family":"Günther","given":"Isabel"}],"issued":{"date-parts":[["2022",10]]}}}],"schema":"https://github.com/citation-style-language/schema/raw/master/csl-citation.json"} </w:instrText>
      </w:r>
      <w:ins w:id="106" w:author="Maitreyi Sahu" w:date="2023-12-29T19:11:00Z">
        <w:r w:rsidR="004D072C">
          <w:fldChar w:fldCharType="separate"/>
        </w:r>
      </w:ins>
      <w:r w:rsidR="00E53992" w:rsidRPr="00E53992">
        <w:rPr>
          <w:rFonts w:ascii="Calibri" w:hAnsi="Calibri" w:cs="Calibri"/>
          <w:kern w:val="0"/>
          <w:szCs w:val="24"/>
          <w:vertAlign w:val="superscript"/>
        </w:rPr>
        <w:t>6</w:t>
      </w:r>
      <w:ins w:id="107" w:author="Maitreyi Sahu" w:date="2023-12-29T19:11:00Z">
        <w:r w:rsidR="004D072C">
          <w:fldChar w:fldCharType="end"/>
        </w:r>
        <w:r w:rsidR="004D072C">
          <w:t xml:space="preserve"> </w:t>
        </w:r>
      </w:ins>
      <w:del w:id="108" w:author="Maitreyi Sahu" w:date="2023-12-29T18:59:00Z">
        <w:r w:rsidR="0DD49B84" w:rsidDel="003331B1">
          <w:delText xml:space="preserve">Such analyses will link the claims data </w:delText>
        </w:r>
        <w:r w:rsidR="3FA93B05" w:rsidDel="003331B1">
          <w:delText xml:space="preserve">Moreover, these data </w:delText>
        </w:r>
        <w:r w:rsidR="5258CC0F" w:rsidDel="003331B1">
          <w:delText xml:space="preserve">also allow for </w:delText>
        </w:r>
        <w:r w:rsidR="3FA93B05" w:rsidDel="003331B1">
          <w:delText xml:space="preserve">  subnational level</w:delText>
        </w:r>
        <w:r w:rsidR="25624402" w:rsidDel="003331B1">
          <w:delText xml:space="preserve"> analyses</w:delText>
        </w:r>
        <w:r w:rsidR="3FA93B05" w:rsidDel="003331B1">
          <w:delText xml:space="preserve">. </w:delText>
        </w:r>
      </w:del>
      <w:del w:id="109" w:author="Maitreyi Sahu" w:date="2023-12-29T19:11:00Z">
        <w:r w:rsidR="001C3443" w:rsidDel="004D072C">
          <w:delText>Second</w:delText>
        </w:r>
      </w:del>
      <w:ins w:id="110" w:author="Maitreyi Sahu" w:date="2023-12-29T19:11:00Z">
        <w:r w:rsidR="004D072C">
          <w:t>Third</w:t>
        </w:r>
      </w:ins>
      <w:r w:rsidR="001C3443">
        <w:t xml:space="preserve">, understanding the </w:t>
      </w:r>
      <w:r w:rsidR="00C221CD">
        <w:t xml:space="preserve">take-up of services </w:t>
      </w:r>
      <w:r w:rsidR="00DA2813">
        <w:t xml:space="preserve">by </w:t>
      </w:r>
      <w:r w:rsidR="005714A4">
        <w:t>health condition</w:t>
      </w:r>
      <w:r w:rsidR="00DA2813">
        <w:t xml:space="preserve"> can help to understand the financial </w:t>
      </w:r>
      <w:r w:rsidR="005714A4">
        <w:t xml:space="preserve">burden of </w:t>
      </w:r>
      <w:r w:rsidR="00F9475D">
        <w:t xml:space="preserve">each disease. </w:t>
      </w:r>
      <w:r w:rsidR="00084238">
        <w:t>In high-income countries</w:t>
      </w:r>
      <w:r w:rsidR="00F9475D">
        <w:t xml:space="preserve">, such analyses of national insurance programs </w:t>
      </w:r>
      <w:r w:rsidR="0060517E">
        <w:t>have been</w:t>
      </w:r>
      <w:r w:rsidR="00F9475D">
        <w:t xml:space="preserve"> used</w:t>
      </w:r>
      <w:r w:rsidR="00084238">
        <w:t xml:space="preserve"> by policymakers to better </w:t>
      </w:r>
      <w:r w:rsidR="003648A9">
        <w:t xml:space="preserve">understand </w:t>
      </w:r>
      <w:ins w:id="111" w:author="Maitreyi Sahu" w:date="2023-12-30T13:38:00Z">
        <w:r w:rsidR="009F4BD0">
          <w:t xml:space="preserve">not only gaps in coverage but also </w:t>
        </w:r>
      </w:ins>
      <w:r w:rsidR="003648A9">
        <w:t>health spending prioritization</w:t>
      </w:r>
      <w:ins w:id="112" w:author="Maitreyi Sahu" w:date="2023-12-30T13:38:00Z">
        <w:r w:rsidR="009F4BD0">
          <w:t xml:space="preserve"> and</w:t>
        </w:r>
      </w:ins>
      <w:ins w:id="113" w:author="Maitreyi Sahu" w:date="2023-12-30T11:48:00Z">
        <w:r w:rsidR="006D2434">
          <w:t xml:space="preserve"> </w:t>
        </w:r>
      </w:ins>
      <w:ins w:id="114" w:author="Maitreyi Sahu" w:date="2023-12-30T11:50:00Z">
        <w:r w:rsidR="00D10B1C">
          <w:t>how to control health care costs</w:t>
        </w:r>
      </w:ins>
      <w:del w:id="115" w:author="Maitreyi Sahu" w:date="2023-12-30T11:50:00Z">
        <w:r w:rsidR="000831C0" w:rsidDel="002E6230">
          <w:delText xml:space="preserve"> and</w:delText>
        </w:r>
        <w:r w:rsidR="000831C0" w:rsidDel="00D10B1C">
          <w:delText xml:space="preserve"> </w:delText>
        </w:r>
        <w:r w:rsidR="003648A9" w:rsidDel="00D10B1C">
          <w:delText>how to control health care costs</w:delText>
        </w:r>
      </w:del>
      <w:r w:rsidR="003648A9">
        <w:t>.</w:t>
      </w:r>
      <w:r>
        <w:fldChar w:fldCharType="begin"/>
      </w:r>
      <w:r w:rsidR="009F4BD0">
        <w:instrText xml:space="preserve"> ADDIN ZOTERO_ITEM CSL_CITATION {"citationID":"oaDfhiXz","properties":{"formattedCitation":"\\super 9\\uc0\\u8211{}11\\nosupersub{}","plainCitation":"9–11","noteIndex":0},"citationItems":[{"id":4625,"uris":["http://zotero.org/users/6124081/items/F6CRWUDW"],"itemData":{"id":4625,"type":"article-journal","abstract":"Background: Many economic studies of disease require cost datyaseast of the economic burden of cancer care are essential to the formulation of policies regarding health insurance, the the person level to identify diagnosed cases and to capture the type allocation of resources, and mitigation of disparities in the and timing of specific services. One source of cost data is claims and other administrative records associated with health insurance rpercoe-ipt of health care services. Many economic studies of disease require data at the grams and health care providers.\nObjective: To describe and compare strengths and limitationspeorfson level to identify incident cases and to capture the type and various administrative and claims databases. timing of specific services for each case. It is often necessary to Data and Methods: Data sources included claims and enrollment ascertain the costs associated with individual services, or costs records from Medicare, Medicaid, and private insurers; Veteransci'nlaciumrsreadndovoetrheargaidvmenintiismtreatpievreiorde.coOrndes source of cost data is associated with health Health Administration records; state hospital discharge datasets; insurance programs and health care providers. Such data are Healthcare Cost and Utilization Project hospital databases; managed usually available at the person level and records are often kept of care plan data systems; and provider cost reports. Claims provideindividual services received and the amounts paid for those information on payments, whereas cost reports yield resource costsservices. Identifiers are sometimes available that permit the incurred to produce services. Administrative data may be signifiaggregation of costs over episodes of treatment, or by patient. cantly augmented by linkage to disease registries and surveys. This article will review some common sources of ad-\nResults: Administrative data are often available for large, enrollemd inistrative data, their strengths and limitations, and some populations, have detailed information on individual service usea, pplications. Differences among payment, charge, and cost and can be aggregated by service type, episode, and patient. Servicereport data will be explored. Some methods of augmenting use and costs can often be tracked longitudinally. Because they are administrative data, such as linkage to surveys and other not collected for research purposes, administrative data can bdeatasets, will be discussed. Many examples in the article are difficult to access and use. Limitations include generalizabilityd,rawn from Medicare databases, but most of the conclusions complexity, coverage and benefit restrictions, and lack of coverageapply to other administrative data systems as well. continuity. Linked datasets permit identification of incident cases of disease, and analyses of health care costs by stage at diagnosis, USING ADMINISTRATIVE DATA TO ESTIMATE phase of care, comorbidity status, income, and insurance status.\nConclusions: Administrative data are an essential source of infor-","container-title":"Medical Care","DOI":"10.1097/MLR.0b013e31819c95aa","ISSN":"0025-7079","issue":"7_Supplement_1","language":"en","page":"S51-S55","source":"DOI.org (Crossref)","title":"Administrative and Claims Records as Sources of Health Care Cost Data","volume":"47","author":[{"family":"Riley","given":"Gerald F."}],"issued":{"date-parts":[["2009",7]]}}},{"id":112,"uris":["http://zotero.org/users/6124081/items/WAX8LBUH"],"itemData":{"id":112,"type":"article-journal","abstract":"OBJECTIVE To estimate US spending on health care according to 3 types of payers (public insurance [including Medicare, Medicaid, and other government programs], private insurance, or out-of-pocket payments) and by health condition, age group, sex, and type of care for 1996 through 2016. DESIGN AND SETTING Government budgets, insurance claims, facility records, household surveys, and official US records from 1996 through 2016 were collected to estimate spending for 154 health conditions. Spending growth rates (standardized by population size and age group) were calculated for each type of payer and health condition. EXPOSURES Ambulatory care, inpatient care, nursing care facility stay, emergency department care, dental care, and purchase of prescribed pharmaceuticals in a retail setting. MAIN OUTCOMES AND MEASURES National spending estimates stratified by health condition, age group, sex, type of care, and type of payer and modeled for each year from 1996 through 2016.\nRESULTS Total health care spending increased from an estimated $1.4 trillion in 1996 (13.3% of gross domestic product [GDP]; $5259 per person) to an estimated $3.1 trillion in 2016 (17.9% of GDP; $9655 per person); 85.2% of that spending was included in this study. In 2016, an estimated 48.0% (95% CI, 48.0%-48.0%) of health care spending was paid by private insurance, 42.6% (95% CI, 42.5%-42.6%) by public insurance, and 9.4% (95% CI, 9.4%-9.4%) by out-of-pocket payments. In 2016, among the 154 conditions, low back and neck pain had the highest amount of health care spending with an estimated $134.5 billion (95% CI, $122.4-$146.9 billion) in spending, of which 57.2% (95% CI, 52.2%-61.2%) was paid by private insurance, 33.7% (95% CI, 30.0%-38.4%) by public insurance, and 9.2% (95% CI, 8.3%-10.4%) by out-of-pocket payments. Other musculoskeletal disorders accounted for the second highest amount of health care spending (estimated at $129.8 billion [95% CI, $116.3-$149.7 billion]) and most had private insurance (56.4% [95% CI, 52.6%-59.3%]). Diabetes accounted for the third highest amount of the health care spending (estimated at $111.2 billion [95% CI, $105.7-$115.9 billion]) and most had public insurance (49.8% [95% CI, 44.4%-56.0%]). Other conditions estimated to have substantial health care spending in 2016 were ischemic heart disease ($89.3 billion [95% CI, $81.1-$95.5 billion]), falls ($87.4 billion [95% CI, $75.0-$100.1 billion]), urinary diseases ($86.0 billion [95% CI, $76.3-$95.9 billion]), skin and subcutaneous diseases ($85.0 billion [95% CI, $80.5-$90.2 billion]), osteoarthritis ($80.0 billion [95% CI, $72.2-$86.1 billion]), dementias ($79.2 billion [95% CI, $67.6-$90.8 billion]), and hypertension ($79.0 billion [95% CI, $72.6-$86.8 billion]). The conditions with the highest spending varied by type of payer, age, sex, type of care, and year. After adjusting for changes in inflation, population size, and age groups, public insurance spending was estimated to have increased at an annualized rate of 2.9% (95% CI, 2.9%-2.9%); private insurance, 2.6% (95% CI, 2.6%-2.6%); and out-of-pocket payments, 1.1% (95% CI, 1.0%-1.1%).\nCONCLUSIONS AND RELEVANCE Estimates of US spending on health care showed substantial increases from 1996 through 2016, with the highest increases in population-adjusted spending by public insurance. Although spending on low back and neck pain, other musculoskeletal disorders, and diabetes accounted for the highest amounts of spending, the payers and the rates of change in annual spending growth rates varied considerably.","container-title":"JAMA","DOI":"10.1001/jama.2020.0734","ISSN":"0098-7484","issue":"9","journalAbbreviation":"JAMA","language":"en","page":"863","source":"DOI.org (Crossref)","title":"US Health Care Spending by Payer and Health Condition, 1996-2016","volume":"323","author":[{"family":"Dieleman","given":"Joseph L."},{"family":"Cao","given":"Jackie"},{"family":"Chapin","given":"Abby"},{"family":"Chen","given":"Carina"},{"family":"Li","given":"Zhiyin"},{"family":"Liu","given":"Angela"},{"family":"Horst","given":"Cody"},{"family":"Kaldjian","given":"Alexander"},{"family":"Matyasz","given":"Taylor"},{"family":"Scott","given":"Kirstin Woody"},{"family":"Bui","given":"Anthony L."},{"family":"Campbell","given":"Madeline"},{"family":"Duber","given":"Herbert C."},{"family":"Dunn","given":"Abe C."},{"family":"Flaxman","given":"Abraham D."},{"family":"Fitzmaurice","given":"Christina"},{"family":"Naghavi","given":"Mohsen"},{"family":"Sadat","given":"Nafis"},{"family":"Shieh","given":"Peter"},{"family":"Squires","given":"Ellen"},{"family":"Yeung","given":"Kai"},{"family":"Murray","given":"Christopher J. L."}],"issued":{"date-parts":[["2020",3,3]]}}},{"id":4647,"uris":["http://zotero.org/users/6124081/items/UN85PLMM"],"itemData":{"id":4647,"type":"article-journal","abstract":"Background  Norway is a high-income nation with universal tax-financed health care and among the highest per person health spending in the world. This study estimates Norwegian health expenditures by health condition, age, and sex, and compares it with disability-adjusted life-years (DALYs).\nMethods  Government budgets, reimbursement databases, patient registries, and prescription databases were combined to estimate spending for 144 health conditions, 38 age and sex groups, and eight types of care (GPs; physiotherapists &amp; chiropractors; specialized outpatient; day patient; inpatient; prescription drugs; home-based care; and nursing homes) totaling 174,157,766 encounters. Diagnoses were in accordance with the Global Burden of Disease study (GBD). The spending estimates were adjusted, by redistributing excess spending associated with each comorbidity. Disease-specific DALYs were gathered from GBD 2019.\nResults  The top five aggregate causes of Norwegian health spending in 2019 were mental and substance use disorders (20.7%), neurological disorders (15.4%), cardiovascular diseases (10.1%), diabetes, kidney, and urinary diseases (9.0%), and neoplasms (7.2%). Spending increased sharply with age. Among 144 health conditions, dementias had the highest health spending, with 10.2% of total spending, and 78% of this spending was incurred at nursing homes. The second largest was falls estimated at 4.6% of total spending. Spending in those aged 15–49 was dominated by mental and substance use disorders, with 46.0% of total spending. Accounting for longevity, spending per female was greater than spending per male, particularly for musculoskeletal disorders, dementias, and falls. Spending correlated well with DALYs (Correlation r = 0.77, 95% CI 0.67–0.87), and the correlation of spending with non-fatal disease burden (r = 0.83, 0.76–0.90) was more pronounced than with mortality (r = 0.58, 0.43–0.72).\nConclusions  Health spending was high for long-term disabilities in older age groups. Research and development into more effective interventions for the disabling high-cost diseases is urgently needed.","container-title":"BMC Medicine","DOI":"10.1186/s12916-023-02896-6","ISSN":"1741-7015","issue":"1","journalAbbreviation":"BMC Med","language":"en","page":"201","source":"DOI.org (Crossref)","title":"Disease-specific health spending by age, sex, and type of care in Norway: a national health registry study","title-short":"Disease-specific health spending by age, sex, and type of care in Norway","volume":"21","author":[{"family":"Kinge","given":"Jonas Minet"},{"family":"Dieleman","given":"Joseph L."},{"family":"Karlstad","given":"Øystein"},{"family":"Knudsen","given":"Ann Kristin"},{"family":"Klitkou","given":"Søren Toksvig"},{"family":"Hay","given":"Simon I."},{"family":"Vos","given":"Theo"},{"family":"Murray","given":"Christopher J. L."},{"family":"Vollset","given":"Stein Emil"}],"issued":{"date-parts":[["2023",6,6]]}}}],"schema":"https://github.com/citation-style-language/schema/raw/master/csl-citation.json"} </w:instrText>
      </w:r>
      <w:r>
        <w:fldChar w:fldCharType="separate"/>
      </w:r>
      <w:r w:rsidR="009F4BD0" w:rsidRPr="009F4BD0">
        <w:rPr>
          <w:rFonts w:ascii="Calibri" w:hAnsi="Calibri" w:cs="Calibri"/>
          <w:kern w:val="0"/>
          <w:szCs w:val="24"/>
          <w:vertAlign w:val="superscript"/>
        </w:rPr>
        <w:t>9–11</w:t>
      </w:r>
      <w:r>
        <w:fldChar w:fldCharType="end"/>
      </w:r>
      <w:r w:rsidR="003648A9">
        <w:t xml:space="preserve"> </w:t>
      </w:r>
      <w:r w:rsidR="009B0AD8">
        <w:t xml:space="preserve">Furthermore, they have even been linked to </w:t>
      </w:r>
      <w:r w:rsidR="0081209C">
        <w:t xml:space="preserve">disease registries and prevalence estimates to understand the relationship between disease burden and </w:t>
      </w:r>
      <w:r w:rsidR="000C2961">
        <w:t>spending, and factors driving spending</w:t>
      </w:r>
      <w:r w:rsidR="0097761C">
        <w:t>.</w:t>
      </w:r>
      <w:r w:rsidR="0097761C">
        <w:fldChar w:fldCharType="begin"/>
      </w:r>
      <w:r w:rsidR="009F4BD0">
        <w:instrText xml:space="preserve"> ADDIN ZOTERO_ITEM CSL_CITATION {"citationID":"VwoWM1Ek","properties":{"formattedCitation":"\\super 9,12\\nosupersub{}","plainCitation":"9,12","noteIndex":0},"citationItems":[{"id":4625,"uris":["http://zotero.org/users/6124081/items/F6CRWUDW"],"itemData":{"id":4625,"type":"article-journal","abstract":"Background: Many economic studies of disease require cost datyaseast of the economic burden of cancer care are essential to the formulation of policies regarding health insurance, the the person level to identify diagnosed cases and to capture the type allocation of resources, and mitigation of disparities in the and timing of specific services. One source of cost data is claims and other administrative records associated with health insurance rpercoe-ipt of health care services. Many economic studies of disease require data at the grams and health care providers.\nObjective: To describe and compare strengths and limitationspeorfson level to identify incident cases and to capture the type and various administrative and claims databases. timing of specific services for each case. It is often necessary to Data and Methods: Data sources included claims and enrollment ascertain the costs associated with individual services, or costs records from Medicare, Medicaid, and private insurers; Veteransci'nlaciumrsreadndovoetrheargaidvmenintiismtreatpievreiorde.coOrndes source of cost data is associated with health Health Administration records; state hospital discharge datasets; insurance programs and health care providers. Such data are Healthcare Cost and Utilization Project hospital databases; managed usually available at the person level and records are often kept of care plan data systems; and provider cost reports. Claims provideindividual services received and the amounts paid for those information on payments, whereas cost reports yield resource costsservices. Identifiers are sometimes available that permit the incurred to produce services. Administrative data may be signifiaggregation of costs over episodes of treatment, or by patient. cantly augmented by linkage to disease registries and surveys. This article will review some common sources of ad-\nResults: Administrative data are often available for large, enrollemd inistrative data, their strengths and limitations, and some populations, have detailed information on individual service usea, pplications. Differences among payment, charge, and cost and can be aggregated by service type, episode, and patient. Servicereport data will be explored. Some methods of augmenting use and costs can often be tracked longitudinally. Because they are administrative data, such as linkage to surveys and other not collected for research purposes, administrative data can bdeatasets, will be discussed. Many examples in the article are difficult to access and use. Limitations include generalizabilityd,rawn from Medicare databases, but most of the conclusions complexity, coverage and benefit restrictions, and lack of coverageapply to other administrative data systems as well. continuity. Linked datasets permit identification of incident cases of disease, and analyses of health care costs by stage at diagnosis, USING ADMINISTRATIVE DATA TO ESTIMATE phase of care, comorbidity status, income, and insurance status.\nConclusions: Administrative data are an essential source of infor-","container-title":"Medical Care","DOI":"10.1097/MLR.0b013e31819c95aa","ISSN":"0025-7079","issue":"7_Supplement_1","language":"en","page":"S51-S55","source":"DOI.org (Crossref)","title":"Administrative and Claims Records as Sources of Health Care Cost Data","volume":"47","author":[{"family":"Riley","given":"Gerald F."}],"issued":{"date-parts":[["2009",7]]}}},{"id":111,"uris":["http://zotero.org/users/6124081/items/JF3LRSYA"],"itemData":{"id":111,"type":"article-journal","abstract":"OBJECTIVE To quantify changes in spending associated with 5 fundamental factors related to health care spending in the United States: population size, population age structure, disease prevalence or incidence, service utilization, and service price and intensity. Editorial page 1657 Supplemental content CME Quiz at jamanetwork.com/learning DESIGN AND SETTING Data on the 5 factors from 1996 through 2013 were extracted for 155 health conditions, 36 age and sex groups, and 6 types of care from the Global Burden of Disease 2015 study and the Institute for Health Metrics and Evaluation’s US Disease Expenditure 2013 project. Decomposition analysis was performed to estimate the association between changes in these factors and changes in health care spending and to estimate the variability across health conditions and types of care. EXPOSURES Change in population size, population aging, disease prevalence or incidence, service utilization, or service price and intensity. MAIN OUTCOMES AND MEASURES Change in health care spending from 1996 through 2013.\nRESULTS After adjustments for price inflation, annual health care spending on inpatient, ambulatory, retail pharmaceutical, nursing facility, emergency department, and dental care increased by $933.5 billion between 1996 and 2013, from $1.2 trillion to $2.1 trillion. Increases in US population size were associated with a 23.1% (uncertainty interval [UI], 23.1%-23.1%), or $269.5 (UI, $269.0-$270.0) billion, spending increase; aging of the population was associated with an 11.6% (UI, 11.4%-11.8%), or $135.7 (UI, $133.3-$137.7) billion, spending increase. Changes in disease prevalence or incidence were associated with spending reductions of 2.4% (UI, 0.9%-3.8%), or $28.2 (UI, $10.5-$44.4) billion, whereas changes in service utilization were not associated with a statistically significant change in spending. Changes in service price and intensity were associated with a 50.0% (UI, 45.0%-55.0%), or $583.5 (UI, $525.2-$641.4) billion, spending increase. The influence of these 5 factors varied by health condition and type of care. For example, the increase in annual diabetes spending between 1996 and 2013 was $64.4 (UI, $57.9-$70.6) billion; $44.4 (UI, $38.7-$49.6) billion of this increase was pharmaceutical spending.\nCONCLUSIONS AND RELEVANCE Increases in US health care spending from 1996 through 2013 were largely related to increases in health care service price and intensity but were also positively associated with population growth and aging and negatively associated with disease prevalence or incidence. Understanding these factors and their variability across health conditions and types of care may inform policy efforts to contain health care spending.","container-title":"JAMA","DOI":"10.1001/jama.2017.15927","ISSN":"0098-7484","issue":"17","journalAbbreviation":"JAMA","language":"en","page":"1668","source":"DOI.org (Crossref)","title":"Factors Associated With Increases in US Health Care Spending, 1996-2013","volume":"318","author":[{"family":"Dieleman","given":"Joseph L."},{"family":"Squires","given":"Ellen"},{"family":"Bui","given":"Anthony L."},{"family":"Campbell","given":"Madeline"},{"family":"Chapin","given":"Abigail"},{"family":"Hamavid","given":"Hannah"},{"family":"Horst","given":"Cody"},{"family":"Li","given":"Zhiyin"},{"family":"Matyasz","given":"Taylor"},{"family":"Reynolds","given":"Alex"},{"family":"Sadat","given":"Nafis"},{"family":"Schneider","given":"Matthew T."},{"family":"Murray","given":"Christopher J. L."}],"issued":{"date-parts":[["2017",11,7]]}}}],"schema":"https://github.com/citation-style-language/schema/raw/master/csl-citation.json"} </w:instrText>
      </w:r>
      <w:r w:rsidR="0097761C">
        <w:fldChar w:fldCharType="separate"/>
      </w:r>
      <w:r w:rsidR="009F4BD0" w:rsidRPr="009F4BD0">
        <w:rPr>
          <w:rFonts w:ascii="Calibri" w:hAnsi="Calibri" w:cs="Calibri"/>
          <w:kern w:val="0"/>
          <w:szCs w:val="24"/>
          <w:vertAlign w:val="superscript"/>
        </w:rPr>
        <w:t>9,12</w:t>
      </w:r>
      <w:r w:rsidR="0097761C">
        <w:fldChar w:fldCharType="end"/>
      </w:r>
      <w:r w:rsidR="0097761C">
        <w:t xml:space="preserve"> </w:t>
      </w:r>
      <w:del w:id="116" w:author="Maitreyi Sahu" w:date="2023-12-29T19:07:00Z">
        <w:r w:rsidR="5AC12B63" w:rsidRPr="60280CD3" w:rsidDel="00C71E4E">
          <w:rPr>
            <w:rFonts w:ascii="Calibri" w:eastAsia="Calibri" w:hAnsi="Calibri" w:cs="Calibri"/>
          </w:rPr>
          <w:delText>linking their claims data to other survey datasets managed by the national statistics offices? Such links or combinations with household survey and population census datasets would be powerful</w:delText>
        </w:r>
        <w:r w:rsidR="5AC12B63" w:rsidDel="00C71E4E">
          <w:delText xml:space="preserve"> </w:delText>
        </w:r>
      </w:del>
    </w:p>
    <w:p w14:paraId="52ADFAAD" w14:textId="0E8C304D" w:rsidR="005E3EA4" w:rsidRDefault="000831C0">
      <w:pPr>
        <w:ind w:right="-20"/>
        <w:pPrChange w:id="117" w:author="Maitreyi Sahu" w:date="2023-12-29T19:11:00Z">
          <w:pPr/>
        </w:pPrChange>
      </w:pPr>
      <w:del w:id="118" w:author="Maitreyi Sahu" w:date="2023-12-29T19:11:00Z">
        <w:r w:rsidDel="004D072C">
          <w:delText xml:space="preserve">Third, </w:delText>
        </w:r>
        <w:r w:rsidR="00F330C5" w:rsidDel="004D072C">
          <w:delText xml:space="preserve">equity-focused analyses can identify </w:delText>
        </w:r>
        <w:r w:rsidR="00B83747" w:rsidDel="004D072C">
          <w:delText xml:space="preserve">utilization and spending patterns </w:delText>
        </w:r>
        <w:r w:rsidR="009F21B4" w:rsidDel="004D072C">
          <w:delText xml:space="preserve">and gaps </w:delText>
        </w:r>
        <w:r w:rsidR="00B83747" w:rsidDel="004D072C">
          <w:delText>across age, sex, income, and geography</w:delText>
        </w:r>
        <w:r w:rsidR="009F21B4" w:rsidDel="004D072C">
          <w:delText xml:space="preserve">. For example, a recent study of Tanzania’s National Health Insurance Fund found that </w:delText>
        </w:r>
        <w:r w:rsidR="00F527F8" w:rsidDel="004D072C">
          <w:delText xml:space="preserve">only </w:delText>
        </w:r>
        <w:r w:rsidR="00DA33B9" w:rsidDel="004D072C">
          <w:delText>five</w:delText>
        </w:r>
        <w:r w:rsidR="00F527F8" w:rsidDel="004D072C">
          <w:delText xml:space="preserve"> </w:delText>
        </w:r>
        <w:r w:rsidR="00DA33B9" w:rsidDel="004D072C">
          <w:delText>hospital</w:delText>
        </w:r>
        <w:r w:rsidR="00F527F8" w:rsidDel="004D072C">
          <w:delText xml:space="preserve">s in Dar es Salaam </w:delText>
        </w:r>
        <w:r w:rsidR="00DA33B9" w:rsidDel="004D072C">
          <w:delText xml:space="preserve">out of a total of 7390 health centers </w:delText>
        </w:r>
        <w:r w:rsidR="00F527F8" w:rsidDel="004D072C">
          <w:delText xml:space="preserve">accounted for </w:delText>
        </w:r>
        <w:r w:rsidR="00F32944" w:rsidDel="004D072C">
          <w:delText>30</w:delText>
        </w:r>
        <w:r w:rsidR="00F527F8" w:rsidDel="004D072C">
          <w:delText xml:space="preserve">% of </w:delText>
        </w:r>
        <w:r w:rsidR="00DA33B9" w:rsidDel="004D072C">
          <w:delText>total program spending</w:delText>
        </w:r>
        <w:r w:rsidR="00F527F8" w:rsidDel="004D072C">
          <w:delText>.</w:delText>
        </w:r>
        <w:r w:rsidR="00323573" w:rsidDel="004D072C">
          <w:fldChar w:fldCharType="begin"/>
        </w:r>
        <w:r w:rsidR="00BD0332" w:rsidDel="004D072C">
          <w:delInstrText xml:space="preserve"> ADDIN ZOTERO_ITEM CSL_CITATION {"citationID":"W8Y3o7cM","properties":{"formattedCitation":"\\super 8\\nosupersub{}","plainCitation":"8","noteIndex":0},"citationItems":[{"id":4627,"uris":["http://zotero.org/users/6124081/items/H46Z2DD4"],"itemData":{"id":4627,"type":"article-journal","abstract":"Abstract\n            Many low‐income countries are in the process of scaling up health insurance with the goal of achieving universal coverage. However, little is known about the usage and financial sustainability of mandatory health insurance. This study analyzes 26 million claims submitted to the Tanzanian National Health Insurance Fund (NHIF), which covers two million public servants for whom public insurance is mandatory, to understand insurance usage patterns, cost drivers, and financial sustainability. We find that in 2016, half of policyholders used a health service within a single year, with an average annual cost of 33 US$ per policyholder. About 10% of the population was responsible for 80% of the health costs, and women, middle‐age and middle‐income groups had the highest costs. Out of 7390 health centers, only five health centers are responsible for 30% of total costs. Estimating the expected health expenditures for the entire population based on the NHIF cost structure, we find that for a sustainable national scale‐up, policy makers will have to decide between reducing the health benefit package or increasing revenues. We also show that the cost structure of a mandatory insurance scheme in a low‐income country differs substantially from high‐income settings. Replication studies for other countries are warranted.","container-title":"Health Economics","DOI":"10.1002/hec.4568","ISSN":"1057-9230, 1099-1050","issue":"10","journalAbbreviation":"Health Economics","language":"en","page":"2187-2207","source":"DOI.org (Crossref)","title":"Toward mandatory health insurance in low‐income countries? An analysis of claims data in Tanzania","title-short":"Toward mandatory health insurance in low‐income countries?","volume":"31","author":[{"family":"Durizzo","given":"Kathrin"},{"family":"Harttgen","given":"Kenneth"},{"family":"Tediosi","given":"Fabrizio"},{"family":"Sahu","given":"Maitreyi"},{"family":"Kuwawenaruwa","given":"August"},{"family":"Salari","given":"Paola"},{"family":"Günther","given":"Isabel"}],"issued":{"date-parts":[["2022",10]]}}}],"schema":"https://github.com/citation-style-language/schema/raw/master/csl-citation.json"} </w:delInstrText>
        </w:r>
        <w:r w:rsidR="00323573" w:rsidDel="004D072C">
          <w:fldChar w:fldCharType="separate"/>
        </w:r>
        <w:r w:rsidR="007E0FA7" w:rsidRPr="15AFC869" w:rsidDel="004D072C">
          <w:rPr>
            <w:rFonts w:ascii="Calibri" w:hAnsi="Calibri" w:cs="Calibri"/>
            <w:kern w:val="0"/>
            <w:vertAlign w:val="superscript"/>
          </w:rPr>
          <w:delText>8</w:delText>
        </w:r>
        <w:r w:rsidR="00323573" w:rsidDel="004D072C">
          <w:fldChar w:fldCharType="end"/>
        </w:r>
        <w:r w:rsidR="00B27378" w:rsidDel="004D072C">
          <w:delText xml:space="preserve"> </w:delText>
        </w:r>
      </w:del>
      <w:r w:rsidR="00B27378">
        <w:t xml:space="preserve">Fourth, </w:t>
      </w:r>
      <w:r w:rsidR="002872B0">
        <w:t>these analyses</w:t>
      </w:r>
      <w:r w:rsidR="00C0214C">
        <w:t xml:space="preserve"> can inform policymakers on the financial sustainability of programs including </w:t>
      </w:r>
      <w:r w:rsidR="00BF31E2">
        <w:t>by highlighting the spending breakdown for primary and preventive care compared with tertiary and specialist care, and by allowing for projections over time and scaled up to the full country population.</w:t>
      </w:r>
      <w:r w:rsidR="003759E8">
        <w:fldChar w:fldCharType="begin"/>
      </w:r>
      <w:r w:rsidR="00D4454C">
        <w:instrText xml:space="preserve"> ADDIN ZOTERO_ITEM CSL_CITATION {"citationID":"VxkU4xVZ","properties":{"formattedCitation":"\\super 5\\uc0\\u8211{}7\\nosupersub{}","plainCitation":"5–7","noteIndex":0},"citationItems":[{"id":4657,"uris":["http://zotero.org/users/6124081/items/9HLXSHZ3"],"itemData":{"id":4657,"type":"article-journal","abstract":"Background:  Community-based health insurance initiatives in low- and middle-income countries encountered a number of sustainability challenges due to their voluntary nature, small risk pools, and low revenue. In Ethiopia, the schemes’ financial viability has not been well investigated so far. This study examined the scheme’s financial viability and explored underlying challenges from the perspectives of various key stakeholders.\nMethods:  This study employed a mixed methods case study in two purposively selected districts of northeast Ethiopia. By reviewing financial reports of health insurance schemes, quantitative data were collected over a seven years period from 2014 to 2020 to examine trends in financial status. Trends for each financial indicator were analyzed descriptively for the period under review. Interviews were conducted face-to-face with nine community members and 19 key informants. We used the maximum variation technique to select the study participants. Interviews were audio recorded, transcribed verbatim, and translated into English. Thematic analysis was applied with both inductive and deductive coding methods.\nResults:  Both schemes experienced excess claims costs and negative net income in almost all the study period. Even after government subsidies, the scheme’s net income remained negative for some reporting periods. The challenges contributing to the observed level of financial performance have been summarized under five main themes, which include adverse selection, moral hazard behaviors, stockout of medicines, delays in claims settlement for service providers, and low insurance premiums.\nConclusions:  The health insurance scheme in both districts spent more than it received for claims settlement in almost all the period under the study, and experienced heavy losses in these periods, implying that it is not financially viable for the period in question. The scheme is also unable to fulfill its purpose of protecting members against outof-pocket expenses at the point of health care. Interventions should target on the highlighted challenges to restore financial balance and enhance the scheme’s viability.","container-title":"BMC Health Services Research","DOI":"10.1186/s12913-022-08439-8","ISSN":"1472-6963","issue":"1","journalAbbreviation":"BMC Health Serv Res","language":"en","page":"1072","source":"DOI.org (Crossref)","title":"Financial viability of a community-based health insurance scheme in two districts of northeast Ethiopia: a mixed methods study","title-short":"Financial viability of a community-based health insurance scheme in two districts of northeast Ethiopia","volume":"22","author":[{"family":"Hussien","given":"Mohammed"},{"family":"Azage","given":"Muluken"},{"family":"Bayou","given":"Negalign Berhanu"}],"issued":{"date-parts":[["2022",8,22]]}}},{"id":4627,"uris":["http://zotero.org/users/6124081/items/H46Z2DD4"],"itemData":{"id":4627,"type":"article-journal","abstract":"Abstract\n            Many low‐income countries are in the process of scaling up health insurance with the goal of achieving universal coverage. However, little is known about the usage and financial sustainability of mandatory health insurance. This study analyzes 26 million claims submitted to the Tanzanian National Health Insurance Fund (NHIF), which covers two million public servants for whom public insurance is mandatory, to understand insurance usage patterns, cost drivers, and financial sustainability. We find that in 2016, half of policyholders used a health service within a single year, with an average annual cost of 33 US$ per policyholder. About 10% of the population was responsible for 80% of the health costs, and women, middle‐age and middle‐income groups had the highest costs. Out of 7390 health centers, only five health centers are responsible for 30% of total costs. Estimating the expected health expenditures for the entire population based on the NHIF cost structure, we find that for a sustainable national scale‐up, policy makers will have to decide between reducing the health benefit package or increasing revenues. We also show that the cost structure of a mandatory insurance scheme in a low‐income country differs substantially from high‐income settings. Replication studies for other countries are warranted.","container-title":"Health Economics","DOI":"10.1002/hec.4568","ISSN":"1057-9230, 1099-1050","issue":"10","journalAbbreviation":"Health Economics","language":"en","page":"2187-2207","source":"DOI.org (Crossref)","title":"Toward mandatory health insurance in low‐income countries? An analysis of claims data in Tanzania","title-short":"Toward mandatory health insurance in low‐income countries?","volume":"31","author":[{"family":"Durizzo","given":"Kathrin"},{"family":"Harttgen","given":"Kenneth"},{"family":"Tediosi","given":"Fabrizio"},{"family":"Sahu","given":"Maitreyi"},{"family":"Kuwawenaruwa","given":"August"},{"family":"Salari","given":"Paola"},{"family":"Günther","given":"Isabel"}],"issued":{"date-parts":[["2022",10]]}}},{"id":4631,"uris":["http://zotero.org/users/6124081/items/VXZMJ4X6"],"itemData":{"id":4631,"type":"article-journal","abstract":"Objective  This study aimed to model the long-­term cost associated with expanding public health insurance coverage in Tanzania. Design, setting and participants  We analysed the 2016 claims of 2 923 524 beneficiaries of the National Health Insurance Fund in Tanzania. The analysis focused on determining the average cost per beneficiary across 5-­year age groups separated by gender, and grouped by broad health condition categories. We then modelled three different insurance coverage scenarios from 2020 to 2050 and we estimated the associated costs. Outcome measures  Average cost per beneficiary and the projected financing requirements, projected from 2020 to 2050.\nResults  The analysis revealed that the average per beneficiary cost for insurance claims was $38.58. Among males over 75 years, the average insurance claims costs were highest, amounting to $125. The total estimated annual cost of claims in 2020 was $151 million. Under the status quo coverage scenario, total claims were projected to increase to $415 million by 2050. Increasing coverage from 7% to 50% would result in an additional financing requirement of $2.27 billion. If coverage would increase by 10% annually, reaching 56% of the population by 2050, the additional financing need would amount to $2.84 billion.\nConclusion  This study highlights the critical importance of assessing the long-­term financial viability of health insurance schemes aimed to cover large segments of the population in low-­income countries. The findings demonstrate that even without expansion of coverage, financing requirements for insurance will more than triple by 2050. Furthermore, increasing coverage is likely to substantially escalate the cost of claims, potentially requiring significant government or external contributions to finance these additional costs. Policymakers and stakeholders should carefully evaluate the sustainability of insurance schemes to ensure adequate financial support for expanding coverage and improving healthcare access in low-­income settings.","container-title":"BMJ Open","DOI":"10.1136/bmjopen-2022-070451","ISSN":"2044-6055, 2044-6055","issue":"8","journalAbbreviation":"BMJ Open","language":"en","page":"e070451","source":"DOI.org (Crossref)","title":"Investigating sustainability challenges for the National Health Insurance Fund in Tanzania: a modelling approach","title-short":"Investigating sustainability challenges for the National Health Insurance Fund in Tanzania","volume":"13","author":[{"family":"Osetinsky","given":"Brianna"},{"family":"Fink","given":"Günther"},{"family":"Kuwawenaruwa","given":"August"},{"family":"Tediosi","given":"Fabrizio"}],"issued":{"date-parts":[["2023",8]]}}}],"schema":"https://github.com/citation-style-language/schema/raw/master/csl-citation.json"} </w:instrText>
      </w:r>
      <w:r w:rsidR="003759E8">
        <w:fldChar w:fldCharType="separate"/>
      </w:r>
      <w:r w:rsidR="00D4454C" w:rsidRPr="00D4454C">
        <w:rPr>
          <w:rFonts w:ascii="Calibri" w:hAnsi="Calibri" w:cs="Calibri"/>
          <w:kern w:val="0"/>
          <w:szCs w:val="24"/>
          <w:vertAlign w:val="superscript"/>
        </w:rPr>
        <w:t>5–7</w:t>
      </w:r>
      <w:r w:rsidR="003759E8">
        <w:fldChar w:fldCharType="end"/>
      </w:r>
      <w:r w:rsidR="003B75F4">
        <w:t xml:space="preserve"> </w:t>
      </w:r>
      <w:r w:rsidR="00CD33A7">
        <w:t>Finally,</w:t>
      </w:r>
      <w:r w:rsidR="004D5CD6">
        <w:t xml:space="preserve"> analyses of health insurance </w:t>
      </w:r>
      <w:r w:rsidR="002267AC">
        <w:t xml:space="preserve">claims </w:t>
      </w:r>
      <w:r w:rsidR="004D5CD6">
        <w:t>c</w:t>
      </w:r>
      <w:ins w:id="119" w:author="Maitreyi Sahu" w:date="2023-12-30T13:34:00Z">
        <w:r w:rsidR="00D4454C">
          <w:t>ould</w:t>
        </w:r>
      </w:ins>
      <w:del w:id="120" w:author="Maitreyi Sahu" w:date="2023-12-30T13:34:00Z">
        <w:r w:rsidR="004D5CD6" w:rsidDel="00D4454C">
          <w:delText>an</w:delText>
        </w:r>
      </w:del>
      <w:r w:rsidR="004D5CD6">
        <w:t xml:space="preserve"> be used for understanding health care quality and identifying opportunities for </w:t>
      </w:r>
      <w:r w:rsidR="005657EF">
        <w:t>quality improvement.</w:t>
      </w:r>
      <w:r w:rsidR="005657EF">
        <w:fldChar w:fldCharType="begin"/>
      </w:r>
      <w:r w:rsidR="009F4BD0">
        <w:instrText xml:space="preserve"> ADDIN ZOTERO_ITEM CSL_CITATION {"citationID":"LcsEbnHC","properties":{"formattedCitation":"\\super 13\\nosupersub{}","plainCitation":"13","noteIndex":0},"citationItems":[{"id":4633,"uris":["http://zotero.org/users/6124081/items/HC8DUFLK"],"itemData":{"id":4633,"type":"article-journal","container-title":"American Journal of Medical Quality","DOI":"10.1177/0885713X9501000402","ISSN":"1062-8606, 1555-824X","issue":"4","journalAbbreviation":"Am J Med Qual","language":"en","page":"162-176","source":"DOI.org (Crossref)","title":"Developing a Quality Improvement Database Using Health Insurance Data: A Guided Tour with Application to Medicare's National Claims History File","title-short":"Developing a Quality Improvement Database Using Health Insurance Data","volume":"10","author":[{"family":"Parente","given":"Stephen T."},{"family":"Weiner","given":"Jonathan P."},{"family":"Garnick","given":"Deborah W."},{"family":"Richards","given":"Thomas M."},{"family":"Fowles","given":"Jinnet"},{"family":"Lawthers","given":"Ann G."},{"family":"Chandler","given":"Paul"},{"family":"Palmer","given":"R. Heather"}],"issued":{"date-parts":[["1995",12]]}}}],"schema":"https://github.com/citation-style-language/schema/raw/master/csl-citation.json"} </w:instrText>
      </w:r>
      <w:r w:rsidR="005657EF">
        <w:fldChar w:fldCharType="separate"/>
      </w:r>
      <w:r w:rsidR="009F4BD0" w:rsidRPr="009F4BD0">
        <w:rPr>
          <w:rFonts w:ascii="Calibri" w:hAnsi="Calibri" w:cs="Calibri"/>
          <w:kern w:val="0"/>
          <w:szCs w:val="24"/>
          <w:vertAlign w:val="superscript"/>
        </w:rPr>
        <w:t>13</w:t>
      </w:r>
      <w:r w:rsidR="005657EF">
        <w:fldChar w:fldCharType="end"/>
      </w:r>
      <w:r w:rsidR="00CD33A7">
        <w:t xml:space="preserve"> </w:t>
      </w:r>
      <w:ins w:id="121" w:author="Maitreyi Sahu" w:date="2023-12-29T20:17:00Z">
        <w:r w:rsidR="00DB2146">
          <w:t>However, d</w:t>
        </w:r>
      </w:ins>
      <w:del w:id="122" w:author="Maitreyi Sahu" w:date="2023-12-29T20:17:00Z">
        <w:r w:rsidR="005657EF" w:rsidDel="00DB2146">
          <w:delText>D</w:delText>
        </w:r>
      </w:del>
      <w:r w:rsidR="005657EF">
        <w:t>espite th</w:t>
      </w:r>
      <w:ins w:id="123" w:author="Maitreyi Sahu" w:date="2023-12-29T20:08:00Z">
        <w:r w:rsidR="00C82656">
          <w:t>e enormous potential</w:t>
        </w:r>
        <w:r w:rsidR="00DC1956">
          <w:t xml:space="preserve"> for these analyses</w:t>
        </w:r>
      </w:ins>
      <w:del w:id="124" w:author="Maitreyi Sahu" w:date="2023-12-29T20:08:00Z">
        <w:r w:rsidR="00A317BD" w:rsidDel="00C82656">
          <w:delText>is</w:delText>
        </w:r>
      </w:del>
      <w:r w:rsidR="005657EF">
        <w:t>,</w:t>
      </w:r>
      <w:r w:rsidR="005E3EA4">
        <w:t xml:space="preserve"> </w:t>
      </w:r>
      <w:r w:rsidR="007D07B2">
        <w:t>no African health insurance program has published any</w:t>
      </w:r>
      <w:r w:rsidR="005E3EA4">
        <w:t xml:space="preserve"> comprehensive and comparable assessments of spending </w:t>
      </w:r>
      <w:del w:id="125" w:author="Maitreyi Sahu" w:date="2023-12-30T11:39:00Z">
        <w:r w:rsidR="005E3EA4" w:rsidDel="008B106A">
          <w:delText>on diseases</w:delText>
        </w:r>
      </w:del>
      <w:ins w:id="126" w:author="Maitreyi Sahu" w:date="2023-12-30T11:39:00Z">
        <w:r w:rsidR="008B106A">
          <w:t>by disease</w:t>
        </w:r>
        <w:r w:rsidR="00F259C1">
          <w:t>, demographic</w:t>
        </w:r>
      </w:ins>
      <w:ins w:id="127" w:author="Maitreyi Sahu" w:date="2023-12-29T20:09:00Z">
        <w:r w:rsidR="00106AEE">
          <w:t xml:space="preserve"> group and/or region</w:t>
        </w:r>
      </w:ins>
      <w:del w:id="128" w:author="Maitreyi Sahu" w:date="2023-12-29T20:09:00Z">
        <w:r w:rsidR="005E3EA4" w:rsidDel="00106AEE">
          <w:delText>, by age and sex</w:delText>
        </w:r>
      </w:del>
      <w:r w:rsidR="005E3EA4">
        <w:t xml:space="preserve">. </w:t>
      </w:r>
    </w:p>
    <w:p w14:paraId="59209713" w14:textId="6C163C00" w:rsidR="00F038CF" w:rsidRPr="00CB4FD9" w:rsidRDefault="00F038CF" w:rsidP="15AFC869">
      <w:pPr>
        <w:rPr>
          <w:b/>
          <w:bCs/>
          <w:i/>
          <w:iCs/>
        </w:rPr>
      </w:pPr>
      <w:r w:rsidRPr="15AFC869">
        <w:rPr>
          <w:b/>
          <w:bCs/>
          <w:i/>
          <w:iCs/>
        </w:rPr>
        <w:t>Why ha</w:t>
      </w:r>
      <w:r w:rsidR="001F26A3" w:rsidRPr="15AFC869">
        <w:rPr>
          <w:b/>
          <w:bCs/>
          <w:i/>
          <w:iCs/>
        </w:rPr>
        <w:t>ve claims data not been analyzed</w:t>
      </w:r>
      <w:r w:rsidRPr="15AFC869">
        <w:rPr>
          <w:b/>
          <w:bCs/>
          <w:i/>
          <w:iCs/>
        </w:rPr>
        <w:t xml:space="preserve"> historically?</w:t>
      </w:r>
    </w:p>
    <w:p w14:paraId="75F5AB4E" w14:textId="5EC1E7D8" w:rsidR="00F038CF" w:rsidRDefault="00F038CF" w:rsidP="00F038CF">
      <w:r>
        <w:t xml:space="preserve">There are </w:t>
      </w:r>
      <w:proofErr w:type="gramStart"/>
      <w:r>
        <w:t>a number of</w:t>
      </w:r>
      <w:proofErr w:type="gramEnd"/>
      <w:r>
        <w:t xml:space="preserve"> political </w:t>
      </w:r>
      <w:r w:rsidR="003B7210">
        <w:t>and logistical reasons</w:t>
      </w:r>
      <w:r>
        <w:t xml:space="preserve"> why these analyses may not have been pursued. </w:t>
      </w:r>
      <w:commentRangeStart w:id="129"/>
      <w:ins w:id="130" w:author="Maitreyi Sahu" w:date="2023-12-30T13:54:00Z">
        <w:r w:rsidR="00600F2D" w:rsidRPr="00071CB8">
          <w:rPr>
            <w:rPrChange w:id="131" w:author="Maitreyi Sahu" w:date="2023-12-30T13:56:00Z">
              <w:rPr>
                <w:highlight w:val="yellow"/>
              </w:rPr>
            </w:rPrChange>
          </w:rPr>
          <w:t>Historically</w:t>
        </w:r>
      </w:ins>
      <w:ins w:id="132" w:author="Maitreyi Sahu" w:date="2023-12-30T13:49:00Z">
        <w:r w:rsidR="003E5F81" w:rsidRPr="00071CB8">
          <w:t xml:space="preserve">, claims </w:t>
        </w:r>
      </w:ins>
      <w:ins w:id="133" w:author="Maitreyi Sahu" w:date="2023-12-30T14:00:00Z">
        <w:r w:rsidR="003212F1">
          <w:t>were</w:t>
        </w:r>
      </w:ins>
      <w:ins w:id="134" w:author="Maitreyi Sahu" w:date="2023-12-30T13:49:00Z">
        <w:r w:rsidR="003E5F81" w:rsidRPr="00071CB8">
          <w:t xml:space="preserve"> </w:t>
        </w:r>
        <w:r w:rsidR="00AD0F6D" w:rsidRPr="00071CB8">
          <w:t>docume</w:t>
        </w:r>
      </w:ins>
      <w:ins w:id="135" w:author="Maitreyi Sahu" w:date="2023-12-30T13:50:00Z">
        <w:r w:rsidR="00AD0F6D" w:rsidRPr="00071CB8">
          <w:t>nted in paper records</w:t>
        </w:r>
      </w:ins>
      <w:ins w:id="136" w:author="Maitreyi Sahu" w:date="2023-12-30T13:56:00Z">
        <w:r w:rsidR="00071CB8">
          <w:t>; however,</w:t>
        </w:r>
      </w:ins>
      <w:ins w:id="137" w:author="Maitreyi Sahu" w:date="2023-12-30T13:51:00Z">
        <w:r w:rsidR="006F64AF" w:rsidRPr="00071CB8">
          <w:t xml:space="preserve"> currently the standard </w:t>
        </w:r>
        <w:r w:rsidR="006D3C2C" w:rsidRPr="00071CB8">
          <w:t>is to enter th</w:t>
        </w:r>
      </w:ins>
      <w:ins w:id="138" w:author="Maitreyi Sahu" w:date="2023-12-30T13:52:00Z">
        <w:r w:rsidR="00C45BEF" w:rsidRPr="00071CB8">
          <w:rPr>
            <w:rPrChange w:id="139" w:author="Maitreyi Sahu" w:date="2023-12-30T13:56:00Z">
              <w:rPr>
                <w:highlight w:val="yellow"/>
              </w:rPr>
            </w:rPrChange>
          </w:rPr>
          <w:t>e claims into</w:t>
        </w:r>
      </w:ins>
      <w:ins w:id="140" w:author="Maitreyi Sahu" w:date="2023-12-30T13:53:00Z">
        <w:r w:rsidR="00914E08" w:rsidRPr="00071CB8">
          <w:rPr>
            <w:rPrChange w:id="141" w:author="Maitreyi Sahu" w:date="2023-12-30T13:56:00Z">
              <w:rPr>
                <w:highlight w:val="yellow"/>
              </w:rPr>
            </w:rPrChange>
          </w:rPr>
          <w:t xml:space="preserve"> an</w:t>
        </w:r>
      </w:ins>
      <w:ins w:id="142" w:author="Maitreyi Sahu" w:date="2023-12-30T13:52:00Z">
        <w:r w:rsidR="00C45BEF" w:rsidRPr="00071CB8">
          <w:rPr>
            <w:rPrChange w:id="143" w:author="Maitreyi Sahu" w:date="2023-12-30T13:56:00Z">
              <w:rPr>
                <w:highlight w:val="yellow"/>
              </w:rPr>
            </w:rPrChange>
          </w:rPr>
          <w:t xml:space="preserve"> electronic </w:t>
        </w:r>
      </w:ins>
      <w:ins w:id="144" w:author="Maitreyi Sahu" w:date="2023-12-30T13:51:00Z">
        <w:r w:rsidR="006D3C2C" w:rsidRPr="00071CB8">
          <w:t>database</w:t>
        </w:r>
      </w:ins>
      <w:ins w:id="145" w:author="Maitreyi Sahu" w:date="2023-12-30T13:52:00Z">
        <w:r w:rsidR="00C45BEF" w:rsidRPr="00071CB8">
          <w:rPr>
            <w:rPrChange w:id="146" w:author="Maitreyi Sahu" w:date="2023-12-30T13:56:00Z">
              <w:rPr>
                <w:highlight w:val="yellow"/>
              </w:rPr>
            </w:rPrChange>
          </w:rPr>
          <w:t>, even if they are initially recorded on paper</w:t>
        </w:r>
      </w:ins>
      <w:commentRangeEnd w:id="129"/>
      <w:ins w:id="147" w:author="Maitreyi Sahu" w:date="2023-12-30T13:56:00Z">
        <w:r w:rsidR="00071CB8">
          <w:rPr>
            <w:rStyle w:val="CommentReference"/>
          </w:rPr>
          <w:commentReference w:id="129"/>
        </w:r>
      </w:ins>
      <w:ins w:id="148" w:author="Maitreyi Sahu" w:date="2023-12-30T13:51:00Z">
        <w:r w:rsidR="006D3C2C" w:rsidRPr="00071CB8">
          <w:t>.</w:t>
        </w:r>
        <w:r w:rsidR="006D3C2C">
          <w:t xml:space="preserve"> </w:t>
        </w:r>
      </w:ins>
      <w:del w:id="149" w:author="Maitreyi Sahu" w:date="2023-12-30T13:54:00Z">
        <w:r w:rsidDel="00600F2D">
          <w:delText>First and foremost</w:delText>
        </w:r>
      </w:del>
      <w:ins w:id="150" w:author="Maitreyi Sahu" w:date="2023-12-30T13:55:00Z">
        <w:r w:rsidR="003D5A70">
          <w:t xml:space="preserve">There </w:t>
        </w:r>
      </w:ins>
      <w:del w:id="151" w:author="Maitreyi Sahu" w:date="2023-12-30T13:55:00Z">
        <w:r w:rsidR="00C642AA" w:rsidDel="003D5A70">
          <w:delText xml:space="preserve">, there </w:delText>
        </w:r>
      </w:del>
      <w:r w:rsidR="00C642AA">
        <w:t xml:space="preserve">may </w:t>
      </w:r>
      <w:ins w:id="152" w:author="Maitreyi Sahu" w:date="2023-12-30T13:55:00Z">
        <w:r w:rsidR="00E43CCC">
          <w:t xml:space="preserve">also </w:t>
        </w:r>
      </w:ins>
      <w:r w:rsidR="00C642AA">
        <w:t>be valid concerns related to disclosing potentially sensitive beneficiary health and payment information which could invite both privacy concerns and external scrutiny. Ensuring beneficiary privacy by decrypting and suppressing data so that it cannot be made re-identifiable is key.</w:t>
      </w:r>
      <w:r>
        <w:t xml:space="preserve"> </w:t>
      </w:r>
      <w:ins w:id="153" w:author="Maitreyi Sahu" w:date="2023-12-30T13:57:00Z">
        <w:r w:rsidR="003E6D61">
          <w:t xml:space="preserve">In </w:t>
        </w:r>
        <w:proofErr w:type="gramStart"/>
        <w:r w:rsidR="003E6D61">
          <w:t>addition</w:t>
        </w:r>
      </w:ins>
      <w:proofErr w:type="gramEnd"/>
      <w:del w:id="154" w:author="Maitreyi Sahu" w:date="2023-12-30T13:54:00Z">
        <w:r w:rsidR="00C642AA" w:rsidDel="00600F2D">
          <w:delText>Second</w:delText>
        </w:r>
      </w:del>
      <w:r w:rsidR="00C642AA">
        <w:t xml:space="preserve">, </w:t>
      </w:r>
      <w:r w:rsidR="00C13925">
        <w:t xml:space="preserve">not all programs might have access to the computational capacity to store and analyze these large databases which </w:t>
      </w:r>
      <w:r w:rsidR="000A14E3">
        <w:t>may</w:t>
      </w:r>
      <w:r w:rsidR="00C13925">
        <w:t xml:space="preserve"> include millions if not billions of claims per year</w:t>
      </w:r>
      <w:ins w:id="155" w:author="Maitreyi Sahu" w:date="2023-12-30T14:01:00Z">
        <w:r w:rsidR="003212F1">
          <w:t xml:space="preserve"> as programs are scaled up</w:t>
        </w:r>
      </w:ins>
      <w:r w:rsidR="00C13925">
        <w:t xml:space="preserve">. </w:t>
      </w:r>
      <w:r w:rsidR="00477326">
        <w:t>F</w:t>
      </w:r>
      <w:r w:rsidR="00C13925">
        <w:t>u</w:t>
      </w:r>
      <w:r w:rsidR="5B397C26">
        <w:t>r</w:t>
      </w:r>
      <w:r w:rsidR="00C13925">
        <w:t xml:space="preserve">ther investment in the appropriate health </w:t>
      </w:r>
      <w:r w:rsidR="00F96D75">
        <w:t xml:space="preserve">information </w:t>
      </w:r>
      <w:r w:rsidR="00C13925">
        <w:t>technologies</w:t>
      </w:r>
      <w:r w:rsidR="00F96BB4">
        <w:t xml:space="preserve"> may be warranted</w:t>
      </w:r>
      <w:r w:rsidR="00C13925">
        <w:t xml:space="preserve">. </w:t>
      </w:r>
      <w:ins w:id="156" w:author="Maitreyi Sahu" w:date="2023-12-30T13:58:00Z">
        <w:r w:rsidR="00EA090E">
          <w:t>Importantly</w:t>
        </w:r>
      </w:ins>
      <w:del w:id="157" w:author="Maitreyi Sahu" w:date="2023-12-30T13:54:00Z">
        <w:r w:rsidR="00C13925" w:rsidDel="00600F2D">
          <w:delText>Third</w:delText>
        </w:r>
      </w:del>
      <w:r w:rsidR="00C13925">
        <w:t xml:space="preserve">, </w:t>
      </w:r>
      <w:r>
        <w:t>the enormous opportunity these analyses can wield for internal improvement of their programs as well as the implications for policy makers and other stakeholders</w:t>
      </w:r>
      <w:r w:rsidR="00482286">
        <w:t xml:space="preserve"> may not be fully </w:t>
      </w:r>
      <w:r w:rsidR="00EA24E5">
        <w:t>acknowledged by key players in the national health insurance programs</w:t>
      </w:r>
      <w:r>
        <w:t xml:space="preserve">. Finally, even if the political will and </w:t>
      </w:r>
      <w:r w:rsidR="003C0EBF">
        <w:t xml:space="preserve">technical </w:t>
      </w:r>
      <w:r>
        <w:t>capacity to analyze the</w:t>
      </w:r>
      <w:r w:rsidR="003C0EBF">
        <w:t>se</w:t>
      </w:r>
      <w:r>
        <w:t xml:space="preserve"> data exist, </w:t>
      </w:r>
      <w:r w:rsidR="003C0EBF">
        <w:t xml:space="preserve">there are </w:t>
      </w:r>
      <w:r w:rsidR="1E091A98">
        <w:t>several</w:t>
      </w:r>
      <w:r w:rsidR="003C0EBF">
        <w:t xml:space="preserve"> steps required related to </w:t>
      </w:r>
      <w:r>
        <w:t>clean</w:t>
      </w:r>
      <w:r w:rsidR="003C0EBF">
        <w:t>ing</w:t>
      </w:r>
      <w:r>
        <w:t xml:space="preserve"> and standardiz</w:t>
      </w:r>
      <w:r w:rsidR="003C0EBF">
        <w:t>ing</w:t>
      </w:r>
      <w:r>
        <w:t xml:space="preserve"> the data </w:t>
      </w:r>
      <w:r w:rsidR="003C0EBF">
        <w:t xml:space="preserve">so </w:t>
      </w:r>
      <w:r>
        <w:t>it can appropriately be used for national-level analyses</w:t>
      </w:r>
      <w:r w:rsidR="00C13925">
        <w:t xml:space="preserve"> which can sometimes make this exercise a non-trivial time commitment</w:t>
      </w:r>
      <w:r>
        <w:t>.</w:t>
      </w:r>
    </w:p>
    <w:p w14:paraId="323D68C3" w14:textId="2428B585" w:rsidR="00D94F63" w:rsidDel="00C23BCE" w:rsidRDefault="00361C56">
      <w:r w:rsidRPr="15AFC869">
        <w:rPr>
          <w:b/>
          <w:bCs/>
          <w:i/>
          <w:iCs/>
        </w:rPr>
        <w:t xml:space="preserve">What are some challenges </w:t>
      </w:r>
      <w:r w:rsidR="0069751A" w:rsidRPr="15AFC869">
        <w:rPr>
          <w:b/>
          <w:bCs/>
          <w:i/>
          <w:iCs/>
        </w:rPr>
        <w:t>with</w:t>
      </w:r>
      <w:r w:rsidRPr="15AFC869">
        <w:rPr>
          <w:b/>
          <w:bCs/>
          <w:i/>
          <w:iCs/>
        </w:rPr>
        <w:t xml:space="preserve"> </w:t>
      </w:r>
      <w:r w:rsidR="00B7452B" w:rsidRPr="15AFC869">
        <w:rPr>
          <w:b/>
          <w:bCs/>
          <w:i/>
          <w:iCs/>
        </w:rPr>
        <w:t>analyses of</w:t>
      </w:r>
      <w:r w:rsidRPr="15AFC869">
        <w:rPr>
          <w:b/>
          <w:bCs/>
          <w:i/>
          <w:iCs/>
        </w:rPr>
        <w:t xml:space="preserve"> </w:t>
      </w:r>
      <w:r w:rsidR="005E0DAA" w:rsidRPr="15AFC869">
        <w:rPr>
          <w:b/>
          <w:bCs/>
          <w:i/>
          <w:iCs/>
        </w:rPr>
        <w:t xml:space="preserve">claims </w:t>
      </w:r>
      <w:r w:rsidR="41A2875F" w:rsidRPr="15AFC869">
        <w:rPr>
          <w:b/>
          <w:bCs/>
          <w:i/>
          <w:iCs/>
        </w:rPr>
        <w:t>data</w:t>
      </w:r>
      <w:r w:rsidRPr="15AFC869">
        <w:rPr>
          <w:b/>
          <w:bCs/>
          <w:i/>
          <w:iCs/>
        </w:rPr>
        <w:t>?</w:t>
      </w:r>
    </w:p>
    <w:p w14:paraId="0DA0D2F7" w14:textId="1DAC5702" w:rsidR="005E6E85" w:rsidRDefault="00B7452B">
      <w:r>
        <w:t>A</w:t>
      </w:r>
      <w:r w:rsidR="00B31C15">
        <w:t xml:space="preserve"> review of the limited examples of</w:t>
      </w:r>
      <w:r w:rsidR="008C73DC">
        <w:t xml:space="preserve"> published research using</w:t>
      </w:r>
      <w:r w:rsidR="00B31C15">
        <w:t xml:space="preserve"> </w:t>
      </w:r>
      <w:r w:rsidR="008C73DC">
        <w:t>claims</w:t>
      </w:r>
      <w:r w:rsidR="00B31C15">
        <w:t xml:space="preserve"> </w:t>
      </w:r>
      <w:r w:rsidR="00516C50">
        <w:t xml:space="preserve">data </w:t>
      </w:r>
      <w:r w:rsidR="00A07E41">
        <w:t xml:space="preserve">in </w:t>
      </w:r>
      <w:ins w:id="158" w:author="Maitreyi Sahu" w:date="2023-12-30T14:42:00Z">
        <w:r w:rsidR="004B495B">
          <w:t xml:space="preserve">sub-Saharan </w:t>
        </w:r>
      </w:ins>
      <w:r w:rsidR="00A07E41">
        <w:t xml:space="preserve">Africa </w:t>
      </w:r>
      <w:r w:rsidR="00516C50">
        <w:t xml:space="preserve">highlights some </w:t>
      </w:r>
      <w:r>
        <w:t xml:space="preserve">further </w:t>
      </w:r>
      <w:r w:rsidR="00516C50">
        <w:t>challenges</w:t>
      </w:r>
      <w:ins w:id="159" w:author="Maitreyi Sahu" w:date="2023-12-30T14:03:00Z">
        <w:r w:rsidR="00513458">
          <w:t xml:space="preserve"> in using claims data to </w:t>
        </w:r>
      </w:ins>
      <w:ins w:id="160" w:author="Maitreyi Sahu" w:date="2023-12-30T14:04:00Z">
        <w:r w:rsidR="000F5456">
          <w:t>understand national health care spending</w:t>
        </w:r>
      </w:ins>
      <w:ins w:id="161" w:author="Maitreyi Sahu" w:date="2023-12-30T14:21:00Z">
        <w:r w:rsidR="00AE0B57">
          <w:t xml:space="preserve"> and utilization</w:t>
        </w:r>
      </w:ins>
      <w:r w:rsidR="00516C50">
        <w:t>.</w:t>
      </w:r>
      <w:r w:rsidR="00361C56">
        <w:t xml:space="preserve"> In terms of data coverage,</w:t>
      </w:r>
      <w:ins w:id="162" w:author="Maitreyi Sahu" w:date="2023-12-29T22:06:00Z">
        <w:r w:rsidR="00146882">
          <w:t xml:space="preserve"> the</w:t>
        </w:r>
      </w:ins>
      <w:r w:rsidR="00361C56">
        <w:t xml:space="preserve"> </w:t>
      </w:r>
      <w:ins w:id="163" w:author="Maitreyi Sahu" w:date="2023-12-29T22:05:00Z">
        <w:r w:rsidR="00146882">
          <w:t xml:space="preserve">public </w:t>
        </w:r>
      </w:ins>
      <w:r w:rsidR="00361C56">
        <w:t xml:space="preserve">health insurance systems </w:t>
      </w:r>
      <w:del w:id="164" w:author="Maitreyi Sahu" w:date="2023-12-29T22:06:00Z">
        <w:r w:rsidR="00361C56" w:rsidDel="00430F41">
          <w:delText>in Africa</w:delText>
        </w:r>
      </w:del>
      <w:ins w:id="165" w:author="Maitreyi Sahu" w:date="2023-12-29T22:06:00Z">
        <w:r w:rsidR="00430F41">
          <w:t>we identified</w:t>
        </w:r>
      </w:ins>
      <w:r w:rsidR="00361C56">
        <w:t xml:space="preserve"> despite being national are in various phases of scale-up (Figure 1) and tend to cover a small segment </w:t>
      </w:r>
      <w:r w:rsidR="7883B9C1">
        <w:t xml:space="preserve">of </w:t>
      </w:r>
      <w:r w:rsidR="00361C56">
        <w:t xml:space="preserve">formally employed public sector or other employees and their dependents who likely are not representative of the full population. Furthermore, there are documented cases that even beneficiaries who are enrolled in health insurance programs may prefer to pay out-of-pocket for services as providers may prefer direct payment rather </w:t>
      </w:r>
      <w:r w:rsidR="00361C56">
        <w:lastRenderedPageBreak/>
        <w:t>than waiting for reimbursement through the insurance system</w:t>
      </w:r>
      <w:r w:rsidR="00917DFF">
        <w:fldChar w:fldCharType="begin"/>
      </w:r>
      <w:r w:rsidR="009F4BD0">
        <w:instrText xml:space="preserve"> ADDIN ZOTERO_ITEM CSL_CITATION {"citationID":"y8jf3XMd","properties":{"formattedCitation":"\\super 14\\nosupersub{}","plainCitation":"14","noteIndex":0},"citationItems":[{"id":4636,"uris":["http://zotero.org/users/6124081/items/X4YDVIB9"],"itemData":{"id":4636,"type":"article-journal","abstract":"Background: Prepayments and risk pooling through social health insurance has been advocated by international development organizations. Social health insurance is seen as a mechanism that helps mobilize resources for health, pool risk, and provide more access to health care services for the poor. Hence Ghana implemented the National Health Insurance Scheme (NHIS) to help promote access to health care services for Ghanaians. The study examined the influence of the NHIS on the behavior of health care providers in their treatment of insured and uninsured clients.\nMethods: The study took place in Bolgatanga (urban) and Builsa (rural) districts in Ghana. Data was collected through exit survey with 200 insured and uninsured clients, 15 in-depth interviews with health care providers and health insurance managers, and 8 focus group discussions with insured and uninsured community members.\nResults: The NHIS promoted access for insured and mobilized revenue for health care providers. Both insured and uninsured were satisfied with care (survey finding). However, increased utilization of health care services by the insured leading to increased workloads for providers influenced their behavior towards the insured. Most of the insured perceived and experienced long waiting times, verbal abuse, not being physically examined and discrimination in favor of the affluent and uninsured. The insured attributed their experience to the fact that they were not making immediate payments for services. A core challenge of the NHIS was a delay in reimbursement which affected the operations of health facilities and hence influenced providers’ behavior as well. Providers preferred clients who would make instant payments for health care services. Few of the uninsured were utilizing health facilities and visit only in critical conditions. This is due to the increased cost of health care services under the NHIS.\nConclusion: The perceived opportunistic behavior of the insured by providers was responsible for the difference in the behavior of providers favoring the uninsured. Besides, the delay in reimbursement also accounted for providers’ negative attitude towards the insured. There is urgent need to address these issues in order to promote confidence in the NHIS, as well as its sustainability for the achievement of universal coverage.","container-title":"Health Economics Review","DOI":"10.1186/2191-1991-2-13","ISSN":"2191-1991","issue":"1","journalAbbreviation":"Health Econ Rev","language":"en","page":"13","source":"DOI.org (Crossref)","title":"The national health insurance scheme: perceptions and experiences of health care providers and clients in two districts of Ghana","title-short":"The national health insurance scheme","volume":"2","author":[{"family":"Dalinjong","given":"Philip Ayizem"},{"family":"Laar","given":"Alexander Suuk"}],"issued":{"date-parts":[["2012",12]]}}}],"schema":"https://github.com/citation-style-language/schema/raw/master/csl-citation.json"} </w:instrText>
      </w:r>
      <w:r w:rsidR="00917DFF">
        <w:fldChar w:fldCharType="separate"/>
      </w:r>
      <w:r w:rsidR="009F4BD0" w:rsidRPr="009F4BD0">
        <w:rPr>
          <w:rFonts w:ascii="Calibri" w:hAnsi="Calibri" w:cs="Calibri"/>
          <w:kern w:val="0"/>
          <w:szCs w:val="24"/>
          <w:vertAlign w:val="superscript"/>
        </w:rPr>
        <w:t>14</w:t>
      </w:r>
      <w:r w:rsidR="00917DFF">
        <w:fldChar w:fldCharType="end"/>
      </w:r>
      <w:r w:rsidR="00361C56">
        <w:t xml:space="preserve"> – therefore, insurance claims may not capture all utilization even among enrolled beneficiaries, and the claims may be skewed towards higher cost treatments. </w:t>
      </w:r>
      <w:ins w:id="166" w:author="Maitreyi Sahu" w:date="2023-12-29T20:18:00Z">
        <w:r w:rsidR="00B22BEC">
          <w:t>Pharmac</w:t>
        </w:r>
      </w:ins>
      <w:ins w:id="167" w:author="Maitreyi Sahu" w:date="2023-12-29T20:19:00Z">
        <w:r w:rsidR="00B22BEC">
          <w:t xml:space="preserve">eutical claims data in particular </w:t>
        </w:r>
      </w:ins>
      <w:ins w:id="168" w:author="Maitreyi Sahu" w:date="2023-12-29T20:25:00Z">
        <w:r w:rsidR="00090D4F">
          <w:t xml:space="preserve">may be </w:t>
        </w:r>
      </w:ins>
      <w:ins w:id="169" w:author="Maitreyi Sahu" w:date="2023-12-29T20:19:00Z">
        <w:r w:rsidR="007C05DA">
          <w:t>limited in their coverage</w:t>
        </w:r>
      </w:ins>
      <w:ins w:id="170" w:author="Maitreyi Sahu" w:date="2023-12-29T20:23:00Z">
        <w:r w:rsidR="00895811">
          <w:t xml:space="preserve"> </w:t>
        </w:r>
      </w:ins>
      <w:ins w:id="171" w:author="Maitreyi Sahu" w:date="2023-12-29T20:24:00Z">
        <w:r w:rsidR="00B559BF">
          <w:t>because of the large proportion of medicines purchased out-of-pocket in private pharmacies</w:t>
        </w:r>
      </w:ins>
      <w:ins w:id="172" w:author="Maitreyi Sahu" w:date="2023-12-29T20:25:00Z">
        <w:r w:rsidR="00090D4F">
          <w:t xml:space="preserve">, which </w:t>
        </w:r>
        <w:r w:rsidR="0014114F">
          <w:t xml:space="preserve">may be better captured </w:t>
        </w:r>
      </w:ins>
      <w:ins w:id="173" w:author="Maitreyi Sahu" w:date="2023-12-30T11:42:00Z">
        <w:r w:rsidR="00BC6EB5">
          <w:t>using</w:t>
        </w:r>
      </w:ins>
      <w:ins w:id="174" w:author="Maitreyi Sahu" w:date="2023-12-29T20:25:00Z">
        <w:r w:rsidR="0014114F">
          <w:t xml:space="preserve"> retail pharmaceutical sales data.</w:t>
        </w:r>
      </w:ins>
      <w:r w:rsidR="00B76D4C">
        <w:fldChar w:fldCharType="begin"/>
      </w:r>
      <w:r w:rsidR="009F4BD0">
        <w:instrText xml:space="preserve"> ADDIN ZOTERO_ITEM CSL_CITATION {"citationID":"2ptKMXAM","properties":{"formattedCitation":"\\super 15\\nosupersub{}","plainCitation":"15","noteIndex":0},"citationItems":[{"id":4651,"uris":["http://zotero.org/users/6124081/items/KNXUJEXV"],"itemData":{"id":4651,"type":"article-journal","abstract":"Objective  Prior studies have reported inequitable global access to essential medicines for cardiovascular disease (CVD) prevention, especially statins. Here we examine recent trends and disparities in statin utilisation at the income group, regional and country levels. Design  Ecological study. Pharmaceutical sales data were used to examine statin utilisation in high-­income counties (HICs) and low/middle-­income countries (LMICs) from 2015 to 2020. Population estimates were obtained from the Global Burden of Disease. Fixed-­effects panel regression analysis was used to examine associations between statin utilisation and country-­level factors. Setting  Global, including 41 HICs and 50 LMICs. Participants  Population older than 40 years of age. Primary and secondary outcome measures  Statin utilisation was measured using defined daily doses (DDDs) per 1000 population ≥40 years per day (TPD).\nResults  Globally, statin utilisation increased 24.7% from 54.7 DDDs/TPD in 2015 to 68.3 DDDs/TPD in 2020. However, regional and income group disparities persisted during this period. In 2020, statin utilisation was more than six times higher in HICs than LMICs (192.4 vs 28.4 DDDs/ TPD, p&lt;0.01). Substantial disparities were also observed between LMICs, ranging from 3.1 DDDs/TPD in West African nations to 225.0 DDDs/TPD in Lebanon in 2020. While statin utilisation increased in most LMICs between 2015 and 2020, several experienced declines in utilisation, most notably Venezuela (−85.1%, from 92.3 to 14.0 DDDs/ TPD). In LMICs, every $100 increase in per capita health spending was associated with a 17% increase in statin utilisation, while every 10% increase in out-­of-­pocket health spending was associated with a 11% decline (both p&lt;0.05).\nConclusions  Despite global increases in statin utilisation, there are substantial regional and country-­level disparities between HICs and LMICs. To address global CVD disparities, policymakers should promote increased and equitable access to statins in LMICs.","container-title":"BMJ Open","DOI":"10.1136/bmjopen-2022-061350","ISSN":"2044-6055, 2044-6055","issue":"9","journalAbbreviation":"BMJ Open","language":"en","page":"e061350","source":"DOI.org (Crossref)","title":"Global, regional and national trends in statin utilisation in high-income and low/middle-income countries, 2015–2020","volume":"12","author":[{"family":"Guadamuz","given":"Jenny S"},{"family":"Shooshtari","given":"Andrew"},{"family":"Qato","given":"Dima M"}],"issued":{"date-parts":[["2022",9]]}}}],"schema":"https://github.com/citation-style-language/schema/raw/master/csl-citation.json"} </w:instrText>
      </w:r>
      <w:r w:rsidR="00B76D4C">
        <w:fldChar w:fldCharType="separate"/>
      </w:r>
      <w:r w:rsidR="009F4BD0" w:rsidRPr="009F4BD0">
        <w:rPr>
          <w:rFonts w:ascii="Calibri" w:hAnsi="Calibri" w:cs="Calibri"/>
          <w:kern w:val="0"/>
          <w:szCs w:val="24"/>
          <w:vertAlign w:val="superscript"/>
        </w:rPr>
        <w:t>15</w:t>
      </w:r>
      <w:r w:rsidR="00B76D4C">
        <w:fldChar w:fldCharType="end"/>
      </w:r>
      <w:ins w:id="175" w:author="Maitreyi Sahu" w:date="2023-12-29T20:26:00Z">
        <w:r w:rsidR="00B76D4C">
          <w:t xml:space="preserve"> </w:t>
        </w:r>
        <w:r w:rsidR="00E07629">
          <w:t>Furthermore</w:t>
        </w:r>
      </w:ins>
      <w:ins w:id="176" w:author="Maitreyi Sahu" w:date="2023-12-29T20:19:00Z">
        <w:r w:rsidR="00B22BEC">
          <w:t>, s</w:t>
        </w:r>
      </w:ins>
      <w:del w:id="177" w:author="Maitreyi Sahu" w:date="2023-12-29T20:18:00Z">
        <w:r w:rsidR="00361C56" w:rsidDel="00B22BEC">
          <w:delText>S</w:delText>
        </w:r>
      </w:del>
      <w:r w:rsidR="00361C56">
        <w:t>ince data are collected for claims processing rather than for research, there is also less quality control of the data which may lead to missing or incorrect beneficiary or claim information</w:t>
      </w:r>
      <w:ins w:id="178" w:author="Maitreyi Sahu" w:date="2023-12-29T20:31:00Z">
        <w:r w:rsidR="000F34FE">
          <w:t>, or values that do not appropriately correspond to the research question</w:t>
        </w:r>
      </w:ins>
      <w:r w:rsidR="00361C56">
        <w:t>.</w:t>
      </w:r>
      <w:r w:rsidR="004F4375">
        <w:fldChar w:fldCharType="begin"/>
      </w:r>
      <w:r w:rsidR="00E53992">
        <w:instrText xml:space="preserve"> ADDIN ZOTERO_ITEM CSL_CITATION {"citationID":"n0Sxf0IU","properties":{"formattedCitation":"\\super 6\\nosupersub{}","plainCitation":"6","noteIndex":0},"citationItems":[{"id":4627,"uris":["http://zotero.org/users/6124081/items/H46Z2DD4"],"itemData":{"id":4627,"type":"article-journal","abstract":"Abstract\n            Many low‐income countries are in the process of scaling up health insurance with the goal of achieving universal coverage. However, little is known about the usage and financial sustainability of mandatory health insurance. This study analyzes 26 million claims submitted to the Tanzanian National Health Insurance Fund (NHIF), which covers two million public servants for whom public insurance is mandatory, to understand insurance usage patterns, cost drivers, and financial sustainability. We find that in 2016, half of policyholders used a health service within a single year, with an average annual cost of 33 US$ per policyholder. About 10% of the population was responsible for 80% of the health costs, and women, middle‐age and middle‐income groups had the highest costs. Out of 7390 health centers, only five health centers are responsible for 30% of total costs. Estimating the expected health expenditures for the entire population based on the NHIF cost structure, we find that for a sustainable national scale‐up, policy makers will have to decide between reducing the health benefit package or increasing revenues. We also show that the cost structure of a mandatory insurance scheme in a low‐income country differs substantially from high‐income settings. Replication studies for other countries are warranted.","container-title":"Health Economics","DOI":"10.1002/hec.4568","ISSN":"1057-9230, 1099-1050","issue":"10","journalAbbreviation":"Health Economics","language":"en","page":"2187-2207","source":"DOI.org (Crossref)","title":"Toward mandatory health insurance in low‐income countries? An analysis of claims data in Tanzania","title-short":"Toward mandatory health insurance in low‐income countries?","volume":"31","author":[{"family":"Durizzo","given":"Kathrin"},{"family":"Harttgen","given":"Kenneth"},{"family":"Tediosi","given":"Fabrizio"},{"family":"Sahu","given":"Maitreyi"},{"family":"Kuwawenaruwa","given":"August"},{"family":"Salari","given":"Paola"},{"family":"Günther","given":"Isabel"}],"issued":{"date-parts":[["2022",10]]}}}],"schema":"https://github.com/citation-style-language/schema/raw/master/csl-citation.json"} </w:instrText>
      </w:r>
      <w:r w:rsidR="004F4375">
        <w:fldChar w:fldCharType="separate"/>
      </w:r>
      <w:r w:rsidR="00E53992" w:rsidRPr="00E53992">
        <w:rPr>
          <w:rFonts w:ascii="Calibri" w:hAnsi="Calibri" w:cs="Calibri"/>
          <w:kern w:val="0"/>
          <w:szCs w:val="24"/>
          <w:vertAlign w:val="superscript"/>
        </w:rPr>
        <w:t>6</w:t>
      </w:r>
      <w:r w:rsidR="004F4375">
        <w:fldChar w:fldCharType="end"/>
      </w:r>
      <w:r w:rsidR="00361C56">
        <w:t xml:space="preserve"> </w:t>
      </w:r>
      <w:ins w:id="179" w:author="Maitreyi Sahu" w:date="2023-12-29T20:29:00Z">
        <w:r w:rsidR="004D5DC3">
          <w:t>For example, a common issue with insurance claims from any country is that they often capture just the charge to the insurer but not the total spending related to th</w:t>
        </w:r>
      </w:ins>
      <w:ins w:id="180" w:author="Maitreyi Sahu" w:date="2023-12-29T20:32:00Z">
        <w:r w:rsidR="00806A19">
          <w:t xml:space="preserve">e </w:t>
        </w:r>
      </w:ins>
      <w:ins w:id="181" w:author="Maitreyi Sahu" w:date="2023-12-29T20:31:00Z">
        <w:r w:rsidR="00806A19">
          <w:t>health service</w:t>
        </w:r>
      </w:ins>
      <w:ins w:id="182" w:author="Maitreyi Sahu" w:date="2023-12-29T20:32:00Z">
        <w:r w:rsidR="001F167B">
          <w:t xml:space="preserve"> provided</w:t>
        </w:r>
      </w:ins>
      <w:ins w:id="183" w:author="Maitreyi Sahu" w:date="2023-12-29T20:29:00Z">
        <w:r w:rsidR="004D5DC3">
          <w:t xml:space="preserve">. </w:t>
        </w:r>
      </w:ins>
      <w:ins w:id="184" w:author="Maitreyi Sahu" w:date="2023-12-29T20:30:00Z">
        <w:r w:rsidR="004D5DC3">
          <w:t xml:space="preserve">Finally, </w:t>
        </w:r>
      </w:ins>
      <w:del w:id="185" w:author="Maitreyi Sahu" w:date="2023-12-29T20:30:00Z">
        <w:r w:rsidR="00361C56" w:rsidDel="004D5DC3">
          <w:delText xml:space="preserve">In terms of documenting health conditions, </w:delText>
        </w:r>
      </w:del>
      <w:r w:rsidR="0050478D">
        <w:t xml:space="preserve">claims records </w:t>
      </w:r>
      <w:ins w:id="186" w:author="Maitreyi Sahu" w:date="2023-12-29T20:27:00Z">
        <w:r w:rsidR="00806993">
          <w:t xml:space="preserve">for existing insurance programs in Africa </w:t>
        </w:r>
      </w:ins>
      <w:r w:rsidR="0050478D">
        <w:t>may</w:t>
      </w:r>
      <w:r w:rsidR="007A4388">
        <w:t xml:space="preserve"> be handwritten and then entered as free-text and therefore</w:t>
      </w:r>
      <w:ins w:id="187" w:author="Maitreyi Sahu" w:date="2023-12-29T20:26:00Z">
        <w:r w:rsidR="00806993">
          <w:t xml:space="preserve"> </w:t>
        </w:r>
      </w:ins>
      <w:ins w:id="188" w:author="Maitreyi Sahu" w:date="2023-12-29T20:27:00Z">
        <w:r w:rsidR="00806993">
          <w:t>highly</w:t>
        </w:r>
      </w:ins>
      <w:r w:rsidR="007A4388">
        <w:t xml:space="preserve"> challenging to analyze by health condition</w:t>
      </w:r>
      <w:ins w:id="189" w:author="Maitreyi Sahu" w:date="2023-12-30T14:05:00Z">
        <w:r w:rsidR="0007547F">
          <w:t xml:space="preserve"> due to non</w:t>
        </w:r>
        <w:r w:rsidR="00691262">
          <w:t>-standardized reporting</w:t>
        </w:r>
      </w:ins>
      <w:r w:rsidR="007A4388">
        <w:t>,</w:t>
      </w:r>
      <w:ins w:id="190" w:author="Maitreyi Sahu" w:date="2023-12-29T20:28:00Z">
        <w:r w:rsidR="0091589A">
          <w:fldChar w:fldCharType="begin"/>
        </w:r>
      </w:ins>
      <w:r w:rsidR="00E53992">
        <w:instrText xml:space="preserve"> ADDIN ZOTERO_ITEM CSL_CITATION {"citationID":"mGznFtUv","properties":{"formattedCitation":"\\super 6,7\\nosupersub{}","plainCitation":"6,7","noteIndex":0},"citationItems":[{"id":4627,"uris":["http://zotero.org/users/6124081/items/H46Z2DD4"],"itemData":{"id":4627,"type":"article-journal","abstract":"Abstract\n            Many low‐income countries are in the process of scaling up health insurance with the goal of achieving universal coverage. However, little is known about the usage and financial sustainability of mandatory health insurance. This study analyzes 26 million claims submitted to the Tanzanian National Health Insurance Fund (NHIF), which covers two million public servants for whom public insurance is mandatory, to understand insurance usage patterns, cost drivers, and financial sustainability. We find that in 2016, half of policyholders used a health service within a single year, with an average annual cost of 33 US$ per policyholder. About 10% of the population was responsible for 80% of the health costs, and women, middle‐age and middle‐income groups had the highest costs. Out of 7390 health centers, only five health centers are responsible for 30% of total costs. Estimating the expected health expenditures for the entire population based on the NHIF cost structure, we find that for a sustainable national scale‐up, policy makers will have to decide between reducing the health benefit package or increasing revenues. We also show that the cost structure of a mandatory insurance scheme in a low‐income country differs substantially from high‐income settings. Replication studies for other countries are warranted.","container-title":"Health Economics","DOI":"10.1002/hec.4568","ISSN":"1057-9230, 1099-1050","issue":"10","journalAbbreviation":"Health Economics","language":"en","page":"2187-2207","source":"DOI.org (Crossref)","title":"Toward mandatory health insurance in low‐income countries? An analysis of claims data in Tanzania","title-short":"Toward mandatory health insurance in low‐income countries?","volume":"31","author":[{"family":"Durizzo","given":"Kathrin"},{"family":"Harttgen","given":"Kenneth"},{"family":"Tediosi","given":"Fabrizio"},{"family":"Sahu","given":"Maitreyi"},{"family":"Kuwawenaruwa","given":"August"},{"family":"Salari","given":"Paola"},{"family":"Günther","given":"Isabel"}],"issued":{"date-parts":[["2022",10]]}}},{"id":4631,"uris":["http://zotero.org/users/6124081/items/VXZMJ4X6"],"itemData":{"id":4631,"type":"article-journal","abstract":"Objective  This study aimed to model the long-­term cost associated with expanding public health insurance coverage in Tanzania. Design, setting and participants  We analysed the 2016 claims of 2 923 524 beneficiaries of the National Health Insurance Fund in Tanzania. The analysis focused on determining the average cost per beneficiary across 5-­year age groups separated by gender, and grouped by broad health condition categories. We then modelled three different insurance coverage scenarios from 2020 to 2050 and we estimated the associated costs. Outcome measures  Average cost per beneficiary and the projected financing requirements, projected from 2020 to 2050.\nResults  The analysis revealed that the average per beneficiary cost for insurance claims was $38.58. Among males over 75 years, the average insurance claims costs were highest, amounting to $125. The total estimated annual cost of claims in 2020 was $151 million. Under the status quo coverage scenario, total claims were projected to increase to $415 million by 2050. Increasing coverage from 7% to 50% would result in an additional financing requirement of $2.27 billion. If coverage would increase by 10% annually, reaching 56% of the population by 2050, the additional financing need would amount to $2.84 billion.\nConclusion  This study highlights the critical importance of assessing the long-­term financial viability of health insurance schemes aimed to cover large segments of the population in low-­income countries. The findings demonstrate that even without expansion of coverage, financing requirements for insurance will more than triple by 2050. Furthermore, increasing coverage is likely to substantially escalate the cost of claims, potentially requiring significant government or external contributions to finance these additional costs. Policymakers and stakeholders should carefully evaluate the sustainability of insurance schemes to ensure adequate financial support for expanding coverage and improving healthcare access in low-­income settings.","container-title":"BMJ Open","DOI":"10.1136/bmjopen-2022-070451","ISSN":"2044-6055, 2044-6055","issue":"8","journalAbbreviation":"BMJ Open","language":"en","page":"e070451","source":"DOI.org (Crossref)","title":"Investigating sustainability challenges for the National Health Insurance Fund in Tanzania: a modelling approach","title-short":"Investigating sustainability challenges for the National Health Insurance Fund in Tanzania","volume":"13","author":[{"family":"Osetinsky","given":"Brianna"},{"family":"Fink","given":"Günther"},{"family":"Kuwawenaruwa","given":"August"},{"family":"Tediosi","given":"Fabrizio"}],"issued":{"date-parts":[["2023",8]]}}}],"schema":"https://github.com/citation-style-language/schema/raw/master/csl-citation.json"} </w:instrText>
      </w:r>
      <w:ins w:id="191" w:author="Maitreyi Sahu" w:date="2023-12-29T20:28:00Z">
        <w:r w:rsidR="0091589A">
          <w:fldChar w:fldCharType="separate"/>
        </w:r>
      </w:ins>
      <w:r w:rsidR="00E53992" w:rsidRPr="00E53992">
        <w:rPr>
          <w:rFonts w:ascii="Calibri" w:hAnsi="Calibri" w:cs="Calibri"/>
          <w:kern w:val="0"/>
          <w:szCs w:val="24"/>
          <w:vertAlign w:val="superscript"/>
        </w:rPr>
        <w:t>6,7</w:t>
      </w:r>
      <w:ins w:id="192" w:author="Maitreyi Sahu" w:date="2023-12-29T20:28:00Z">
        <w:r w:rsidR="0091589A">
          <w:fldChar w:fldCharType="end"/>
        </w:r>
      </w:ins>
      <w:r w:rsidR="007A4388">
        <w:t xml:space="preserve"> </w:t>
      </w:r>
      <w:del w:id="193" w:author="Maitreyi Sahu" w:date="2023-12-30T14:05:00Z">
        <w:r w:rsidR="007A4388" w:rsidDel="00691262">
          <w:delText xml:space="preserve">as the </w:delText>
        </w:r>
        <w:r w:rsidR="00361C56" w:rsidDel="00691262">
          <w:delText>health condition</w:delText>
        </w:r>
        <w:r w:rsidR="00881933" w:rsidDel="00691262">
          <w:delText>s</w:delText>
        </w:r>
        <w:r w:rsidR="00361C56" w:rsidDel="00691262">
          <w:delText xml:space="preserve"> </w:delText>
        </w:r>
      </w:del>
      <w:del w:id="194" w:author="Maitreyi Sahu" w:date="2023-12-29T20:27:00Z">
        <w:r w:rsidR="00B77CFE" w:rsidDel="00806993">
          <w:delText xml:space="preserve">may not </w:delText>
        </w:r>
        <w:r w:rsidR="007D460E" w:rsidDel="00806993">
          <w:delText xml:space="preserve">be </w:delText>
        </w:r>
        <w:r w:rsidR="00881933" w:rsidDel="00806993">
          <w:delText xml:space="preserve"> </w:delText>
        </w:r>
      </w:del>
      <w:del w:id="195" w:author="Maitreyi Sahu" w:date="2023-12-30T14:05:00Z">
        <w:r w:rsidR="008F7B28" w:rsidDel="00691262">
          <w:delText>reported</w:delText>
        </w:r>
        <w:r w:rsidR="007D460E" w:rsidDel="00691262">
          <w:delText xml:space="preserve"> in</w:delText>
        </w:r>
        <w:r w:rsidR="008F7B28" w:rsidDel="00691262">
          <w:delText xml:space="preserve"> </w:delText>
        </w:r>
        <w:r w:rsidR="00361C56" w:rsidDel="00691262">
          <w:delText>a standardized fashion such as</w:delText>
        </w:r>
      </w:del>
      <w:ins w:id="196" w:author="Maitreyi Sahu" w:date="2023-12-30T14:06:00Z">
        <w:r w:rsidR="00E452D2">
          <w:t xml:space="preserve">in contrast to the </w:t>
        </w:r>
      </w:ins>
      <w:del w:id="197" w:author="Maitreyi Sahu" w:date="2023-12-30T14:05:00Z">
        <w:r w:rsidR="00361C56" w:rsidDel="00691262">
          <w:delText xml:space="preserve"> using </w:delText>
        </w:r>
      </w:del>
      <w:r w:rsidR="00361C56">
        <w:t>International Classification of Disease code</w:t>
      </w:r>
      <w:r w:rsidR="008F7B28">
        <w:t>s</w:t>
      </w:r>
      <w:ins w:id="198" w:author="Maitreyi Sahu" w:date="2023-12-29T20:27:00Z">
        <w:r w:rsidR="00C67F20">
          <w:t xml:space="preserve"> </w:t>
        </w:r>
      </w:ins>
      <w:ins w:id="199" w:author="Maitreyi Sahu" w:date="2023-12-30T13:42:00Z">
        <w:r w:rsidR="00D6419F">
          <w:t>which are used</w:t>
        </w:r>
        <w:r w:rsidR="009F6F60">
          <w:t xml:space="preserve"> </w:t>
        </w:r>
      </w:ins>
      <w:ins w:id="200" w:author="Maitreyi Sahu" w:date="2023-12-29T20:30:00Z">
        <w:r w:rsidR="00496C7A">
          <w:t xml:space="preserve">in </w:t>
        </w:r>
      </w:ins>
      <w:ins w:id="201" w:author="Maitreyi Sahu" w:date="2023-12-30T14:07:00Z">
        <w:r w:rsidR="00F61AC4">
          <w:t xml:space="preserve">many countries including </w:t>
        </w:r>
      </w:ins>
      <w:ins w:id="202" w:author="Maitreyi Sahu" w:date="2023-12-29T20:30:00Z">
        <w:r w:rsidR="00496C7A">
          <w:t>the US.</w:t>
        </w:r>
      </w:ins>
      <w:ins w:id="203" w:author="Maitreyi Sahu" w:date="2023-12-30T12:45:00Z">
        <w:r w:rsidR="003B5B25">
          <w:t xml:space="preserve"> </w:t>
        </w:r>
      </w:ins>
      <w:ins w:id="204" w:author="Maitreyi Sahu" w:date="2023-12-30T12:50:00Z">
        <w:r w:rsidR="0026193D">
          <w:t xml:space="preserve">However, </w:t>
        </w:r>
      </w:ins>
      <w:ins w:id="205" w:author="Maitreyi Sahu" w:date="2023-12-30T14:09:00Z">
        <w:r w:rsidR="00C15D1D">
          <w:t>despite the</w:t>
        </w:r>
      </w:ins>
      <w:ins w:id="206" w:author="Maitreyi Sahu" w:date="2023-12-30T12:50:00Z">
        <w:r w:rsidR="0026193D">
          <w:t xml:space="preserve"> </w:t>
        </w:r>
        <w:r w:rsidR="00E13025">
          <w:t>many challenges</w:t>
        </w:r>
      </w:ins>
      <w:ins w:id="207" w:author="Maitreyi Sahu" w:date="2023-12-30T12:51:00Z">
        <w:r w:rsidR="00F328AC">
          <w:t xml:space="preserve"> with these data</w:t>
        </w:r>
      </w:ins>
      <w:ins w:id="208" w:author="Maitreyi Sahu" w:date="2023-12-30T12:50:00Z">
        <w:r w:rsidR="00E13025">
          <w:t xml:space="preserve">, </w:t>
        </w:r>
      </w:ins>
      <w:ins w:id="209" w:author="Maitreyi Sahu" w:date="2023-12-30T14:09:00Z">
        <w:r w:rsidR="00C15D1D">
          <w:t xml:space="preserve">the </w:t>
        </w:r>
      </w:ins>
      <w:ins w:id="210" w:author="Maitreyi Sahu" w:date="2023-12-30T14:13:00Z">
        <w:r w:rsidR="00F1049C">
          <w:t>successful ex</w:t>
        </w:r>
      </w:ins>
      <w:ins w:id="211" w:author="Maitreyi Sahu" w:date="2023-12-30T14:22:00Z">
        <w:r w:rsidR="00AE0B57">
          <w:t>amples</w:t>
        </w:r>
      </w:ins>
      <w:ins w:id="212" w:author="Maitreyi Sahu" w:date="2023-12-30T14:13:00Z">
        <w:r w:rsidR="00F1049C">
          <w:t xml:space="preserve"> </w:t>
        </w:r>
      </w:ins>
      <w:ins w:id="213" w:author="Maitreyi Sahu" w:date="2023-12-30T14:10:00Z">
        <w:r w:rsidR="003271BF">
          <w:t xml:space="preserve">from </w:t>
        </w:r>
      </w:ins>
      <w:ins w:id="214" w:author="Maitreyi Sahu" w:date="2023-12-30T14:23:00Z">
        <w:r w:rsidR="004E65C7">
          <w:t xml:space="preserve">the US, Europe, </w:t>
        </w:r>
      </w:ins>
      <w:ins w:id="215" w:author="Maitreyi Sahu" w:date="2023-12-30T14:09:00Z">
        <w:r w:rsidR="003271BF">
          <w:t>Tanzania</w:t>
        </w:r>
      </w:ins>
      <w:ins w:id="216" w:author="Maitreyi Sahu" w:date="2023-12-30T14:23:00Z">
        <w:r w:rsidR="004E65C7">
          <w:t xml:space="preserve"> and Ethiopia</w:t>
        </w:r>
      </w:ins>
      <w:ins w:id="217" w:author="Maitreyi Sahu" w:date="2023-12-30T14:13:00Z">
        <w:r w:rsidR="002072E6">
          <w:t xml:space="preserve"> suggest that many of these data issues can </w:t>
        </w:r>
      </w:ins>
      <w:ins w:id="218" w:author="Maitreyi Sahu" w:date="2023-12-30T14:14:00Z">
        <w:r w:rsidR="002072E6">
          <w:t>be effectively resolve</w:t>
        </w:r>
      </w:ins>
      <w:ins w:id="219" w:author="Maitreyi Sahu" w:date="2023-12-30T14:23:00Z">
        <w:r w:rsidR="004E65C7">
          <w:t>d especially in light of recent technological devel</w:t>
        </w:r>
      </w:ins>
      <w:ins w:id="220" w:author="Maitreyi Sahu" w:date="2023-12-30T14:24:00Z">
        <w:r w:rsidR="004E65C7">
          <w:t>opments.</w:t>
        </w:r>
      </w:ins>
      <w:del w:id="221" w:author="Maitreyi Sahu" w:date="2023-12-29T20:28:00Z">
        <w:r w:rsidR="00361C56" w:rsidDel="0091589A">
          <w:delText>.</w:delText>
        </w:r>
        <w:r w:rsidR="004F4375" w:rsidDel="0091589A">
          <w:fldChar w:fldCharType="begin"/>
        </w:r>
        <w:r w:rsidR="00BE1459" w:rsidDel="0091589A">
          <w:delInstrText xml:space="preserve"> ADDIN ZOTERO_ITEM CSL_CITATION {"citationID":"mGznFtUv","properties":{"formattedCitation":"\\super 6,11\\nosupersub{}","plainCitation":"6,11","noteIndex":0},"citationItems":[{"id":4627,"uris":["http://zotero.org/users/6124081/items/H46Z2DD4"],"itemData":{"id":4627,"type":"article-journal","abstract":"Abstract\n            Many low‐income countries are in the process of scaling up health insurance with the goal of achieving universal coverage. However, little is known about the usage and financial sustainability of mandatory health insurance. This study analyzes 26 million claims submitted to the Tanzanian National Health Insurance Fund (NHIF), which covers two million public servants for whom public insurance is mandatory, to understand insurance usage patterns, cost drivers, and financial sustainability. We find that in 2016, half of policyholders used a health service within a single year, with an average annual cost of 33 US$ per policyholder. About 10% of the population was responsible for 80% of the health costs, and women, middle‐age and middle‐income groups had the highest costs. Out of 7390 health centers, only five health centers are responsible for 30% of total costs. Estimating the expected health expenditures for the entire population based on the NHIF cost structure, we find that for a sustainable national scale‐up, policy makers will have to decide between reducing the health benefit package or increasing revenues. We also show that the cost structure of a mandatory insurance scheme in a low‐income country differs substantially from high‐income settings. Replication studies for other countries are warranted.","container-title":"Health Economics","DOI":"10.1002/hec.4568","ISSN":"1057-9230, 1099-1050","issue":"10","journalAbbreviation":"Health Economics","language":"en","page":"2187-2207","source":"DOI.org (Crossref)","title":"Toward mandatory health insurance in low‐income countries? An analysis of claims data in Tanzania","title-short":"Toward mandatory health insurance in low‐income countries?","volume":"31","author":[{"family":"Durizzo","given":"Kathrin"},{"family":"Harttgen","given":"Kenneth"},{"family":"Tediosi","given":"Fabrizio"},{"family":"Sahu","given":"Maitreyi"},{"family":"Kuwawenaruwa","given":"August"},{"family":"Salari","given":"Paola"},{"family":"Günther","given":"Isabel"}],"issued":{"date-parts":[["2022",10]]}}},{"id":4631,"uris":["http://zotero.org/users/6124081/items/VXZMJ4X6"],"itemData":{"id":4631,"type":"article-journal","abstract":"Objective  This study aimed to model the long-­term cost associated with expanding public health insurance coverage in Tanzania. Design, setting and participants  We analysed the 2016 claims of 2 923 524 beneficiaries of the National Health Insurance Fund in Tanzania. The analysis focused on determining the average cost per beneficiary across 5-­year age groups separated by gender, and grouped by broad health condition categories. We then modelled three different insurance coverage scenarios from 2020 to 2050 and we estimated the associated costs. Outcome measures  Average cost per beneficiary and the projected financing requirements, projected from 2020 to 2050.\nResults  The analysis revealed that the average per beneficiary cost for insurance claims was $38.58. Among males over 75 years, the average insurance claims costs were highest, amounting to $125. The total estimated annual cost of claims in 2020 was $151 million. Under the status quo coverage scenario, total claims were projected to increase to $415 million by 2050. Increasing coverage from 7% to 50% would result in an additional financing requirement of $2.27 billion. If coverage would increase by 10% annually, reaching 56% of the population by 2050, the additional financing need would amount to $2.84 billion.\nConclusion  This study highlights the critical importance of assessing the long-­term financial viability of health insurance schemes aimed to cover large segments of the population in low-­income countries. The findings demonstrate that even without expansion of coverage, financing requirements for insurance will more than triple by 2050. Furthermore, increasing coverage is likely to substantially escalate the cost of claims, potentially requiring significant government or external contributions to finance these additional costs. Policymakers and stakeholders should carefully evaluate the sustainability of insurance schemes to ensure adequate financial support for expanding coverage and improving healthcare access in low-­income settings.","container-title":"BMJ Open","DOI":"10.1136/bmjopen-2022-070451","ISSN":"2044-6055, 2044-6055","issue":"8","journalAbbreviation":"BMJ Open","language":"en","page":"e070451","source":"DOI.org (Crossref)","title":"Investigating sustainability challenges for the National Health Insurance Fund in Tanzania: a modelling approach","title-short":"Investigating sustainability challenges for the National Health Insurance Fund in Tanzania","volume":"13","author":[{"family":"Osetinsky","given":"Brianna"},{"family":"Fink","given":"Günther"},{"family":"Kuwawenaruwa","given":"August"},{"family":"Tediosi","given":"Fabrizio"}],"issued":{"date-parts":[["2023",8]]}}}],"schema":"https://github.com/citation-style-language/schema/raw/master/csl-citation.json"} </w:delInstrText>
        </w:r>
        <w:r w:rsidR="004F4375" w:rsidDel="0091589A">
          <w:fldChar w:fldCharType="separate"/>
        </w:r>
        <w:r w:rsidR="00BE1459" w:rsidRPr="00BE1459" w:rsidDel="0091589A">
          <w:rPr>
            <w:rFonts w:ascii="Calibri" w:hAnsi="Calibri" w:cs="Calibri"/>
            <w:kern w:val="0"/>
            <w:szCs w:val="24"/>
            <w:vertAlign w:val="superscript"/>
          </w:rPr>
          <w:delText>6,11</w:delText>
        </w:r>
        <w:r w:rsidR="004F4375" w:rsidDel="0091589A">
          <w:fldChar w:fldCharType="end"/>
        </w:r>
      </w:del>
      <w:del w:id="222" w:author="Maitreyi Sahu" w:date="2023-12-29T20:30:00Z">
        <w:r w:rsidR="00361C56" w:rsidDel="00496C7A">
          <w:delText xml:space="preserve"> </w:delText>
        </w:r>
      </w:del>
      <w:del w:id="223" w:author="Maitreyi Sahu" w:date="2023-12-29T20:29:00Z">
        <w:r w:rsidR="00361C56" w:rsidDel="004D5DC3">
          <w:delText xml:space="preserve">Finally, a common issue with insurance claims from any country is that they </w:delText>
        </w:r>
        <w:r w:rsidR="00FB5BD9" w:rsidDel="004D5DC3">
          <w:delText>often capture just the charge to the insurer but not the total spending related to that encounter.</w:delText>
        </w:r>
      </w:del>
    </w:p>
    <w:p w14:paraId="2BCD0E7A" w14:textId="2746E5E5" w:rsidR="0069751A" w:rsidRDefault="00CF7CAD" w:rsidP="15AFC869">
      <w:pPr>
        <w:rPr>
          <w:b/>
          <w:bCs/>
          <w:i/>
          <w:iCs/>
        </w:rPr>
      </w:pPr>
      <w:r w:rsidRPr="15AFC869">
        <w:rPr>
          <w:b/>
          <w:bCs/>
          <w:i/>
          <w:iCs/>
        </w:rPr>
        <w:t>What is the way forward?</w:t>
      </w:r>
    </w:p>
    <w:p w14:paraId="7B6D49A1" w14:textId="55BF3035" w:rsidR="00EB4ABF" w:rsidDel="001C1B02" w:rsidRDefault="006044A5">
      <w:pPr>
        <w:rPr>
          <w:del w:id="224" w:author="Maitreyi Sahu" w:date="2023-12-30T13:06:00Z"/>
        </w:rPr>
      </w:pPr>
      <w:r>
        <w:t>We</w:t>
      </w:r>
      <w:r w:rsidR="008E3729">
        <w:t xml:space="preserve"> strongly advocate for countries to recognize the </w:t>
      </w:r>
      <w:r w:rsidR="005639C6">
        <w:t xml:space="preserve">immense </w:t>
      </w:r>
      <w:r w:rsidR="00F64D11">
        <w:t>potential</w:t>
      </w:r>
      <w:r w:rsidR="005639C6">
        <w:t xml:space="preserve"> in analyzing</w:t>
      </w:r>
      <w:r w:rsidR="00F64D11">
        <w:t xml:space="preserve"> health insurance claims</w:t>
      </w:r>
      <w:r w:rsidR="005639C6">
        <w:t xml:space="preserve"> data</w:t>
      </w:r>
      <w:r>
        <w:t xml:space="preserve"> </w:t>
      </w:r>
      <w:r w:rsidR="005639C6">
        <w:t>and emphasize</w:t>
      </w:r>
      <w:r w:rsidR="007D460E">
        <w:t xml:space="preserve"> that </w:t>
      </w:r>
      <w:r>
        <w:t>t</w:t>
      </w:r>
      <w:r w:rsidR="00522FA2">
        <w:t>h</w:t>
      </w:r>
      <w:r w:rsidR="00D951D8">
        <w:t xml:space="preserve">e benefit that countries will gain from making </w:t>
      </w:r>
      <w:r w:rsidR="00390A65">
        <w:t xml:space="preserve">de-identified </w:t>
      </w:r>
      <w:r w:rsidR="00D951D8">
        <w:t xml:space="preserve">health insurance data </w:t>
      </w:r>
      <w:r w:rsidR="00945E7D">
        <w:t xml:space="preserve">accessible </w:t>
      </w:r>
      <w:r w:rsidR="00D951D8">
        <w:t xml:space="preserve">to researchers </w:t>
      </w:r>
      <w:r w:rsidR="005E5337">
        <w:t xml:space="preserve">far </w:t>
      </w:r>
      <w:r w:rsidR="00F64D11">
        <w:t>outweigh</w:t>
      </w:r>
      <w:r w:rsidR="005E5337">
        <w:t xml:space="preserve"> the technical and logistical </w:t>
      </w:r>
      <w:r w:rsidR="001240C8">
        <w:t>obstacle</w:t>
      </w:r>
      <w:r w:rsidR="005E5337">
        <w:t>s</w:t>
      </w:r>
      <w:r w:rsidR="00D951D8">
        <w:t xml:space="preserve"> which currently exist.</w:t>
      </w:r>
      <w:ins w:id="225" w:author="Maitreyi Sahu" w:date="2023-12-30T13:52:00Z">
        <w:r w:rsidR="006D3C2C">
          <w:t xml:space="preserve"> </w:t>
        </w:r>
        <w:commentRangeStart w:id="226"/>
        <w:r w:rsidR="006D3C2C">
          <w:t>Ensuring that the data are stored electronically is crucial</w:t>
        </w:r>
      </w:ins>
      <w:commentRangeEnd w:id="226"/>
      <w:ins w:id="227" w:author="Maitreyi Sahu" w:date="2023-12-30T13:58:00Z">
        <w:r w:rsidR="003403C7">
          <w:rPr>
            <w:rStyle w:val="CommentReference"/>
          </w:rPr>
          <w:commentReference w:id="226"/>
        </w:r>
      </w:ins>
      <w:ins w:id="228" w:author="Maitreyi Sahu" w:date="2023-12-30T13:52:00Z">
        <w:r w:rsidR="006D3C2C">
          <w:t>.</w:t>
        </w:r>
      </w:ins>
      <w:r w:rsidR="00D951D8">
        <w:t xml:space="preserve"> </w:t>
      </w:r>
      <w:r w:rsidR="0075211D">
        <w:t xml:space="preserve">Technological advances in cloud computing, data security, and </w:t>
      </w:r>
      <w:r w:rsidR="00D034F7">
        <w:t>artificial intelligence can</w:t>
      </w:r>
      <w:ins w:id="229" w:author="Maitreyi Sahu" w:date="2023-12-30T14:24:00Z">
        <w:r w:rsidR="004E65C7">
          <w:t xml:space="preserve"> further</w:t>
        </w:r>
      </w:ins>
      <w:r w:rsidR="00D034F7">
        <w:t xml:space="preserve"> help to mitigate </w:t>
      </w:r>
      <w:del w:id="230" w:author="Maitreyi Sahu" w:date="2023-12-30T14:24:00Z">
        <w:r w:rsidR="00D034F7" w:rsidDel="008F702A">
          <w:delText xml:space="preserve">the </w:delText>
        </w:r>
      </w:del>
      <w:r w:rsidR="00D034F7">
        <w:t xml:space="preserve">challenges around </w:t>
      </w:r>
      <w:r w:rsidR="001938FA">
        <w:t>data s</w:t>
      </w:r>
      <w:r w:rsidR="00A54FCA">
        <w:t xml:space="preserve">torage and processing, patient privacy, and </w:t>
      </w:r>
      <w:r w:rsidR="00810AE3">
        <w:t xml:space="preserve">the standardization of </w:t>
      </w:r>
      <w:r>
        <w:t>disease coding, respectively</w:t>
      </w:r>
      <w:r w:rsidR="00DC31DF">
        <w:t>.</w:t>
      </w:r>
      <w:ins w:id="231" w:author="Maitreyi Sahu" w:date="2023-12-29T20:36:00Z">
        <w:r w:rsidR="00012502">
          <w:t xml:space="preserve"> </w:t>
        </w:r>
      </w:ins>
      <w:ins w:id="232" w:author="Maitreyi Sahu" w:date="2023-12-29T20:40:00Z">
        <w:r w:rsidR="005665FC">
          <w:t>Programs</w:t>
        </w:r>
      </w:ins>
      <w:ins w:id="233" w:author="Maitreyi Sahu" w:date="2023-12-29T20:39:00Z">
        <w:r w:rsidR="005665FC">
          <w:t xml:space="preserve"> </w:t>
        </w:r>
      </w:ins>
      <w:ins w:id="234" w:author="Maitreyi Sahu" w:date="2023-12-29T20:40:00Z">
        <w:r w:rsidR="005665FC">
          <w:t xml:space="preserve">can </w:t>
        </w:r>
      </w:ins>
      <w:ins w:id="235" w:author="Maitreyi Sahu" w:date="2023-12-30T13:42:00Z">
        <w:r w:rsidR="009F6F60">
          <w:t xml:space="preserve">also </w:t>
        </w:r>
      </w:ins>
      <w:ins w:id="236" w:author="Maitreyi Sahu" w:date="2023-12-29T20:40:00Z">
        <w:r w:rsidR="005665FC">
          <w:t>leverage a</w:t>
        </w:r>
      </w:ins>
      <w:ins w:id="237" w:author="Maitreyi Sahu" w:date="2023-12-29T20:36:00Z">
        <w:r w:rsidR="00412473">
          <w:t xml:space="preserve"> number of </w:t>
        </w:r>
      </w:ins>
      <w:ins w:id="238" w:author="Maitreyi Sahu" w:date="2023-12-29T20:40:00Z">
        <w:r w:rsidR="005665FC">
          <w:t xml:space="preserve">existing </w:t>
        </w:r>
      </w:ins>
      <w:ins w:id="239" w:author="Maitreyi Sahu" w:date="2023-12-29T20:38:00Z">
        <w:r w:rsidR="00C17CB1">
          <w:t xml:space="preserve">statistical methods and </w:t>
        </w:r>
      </w:ins>
      <w:ins w:id="240" w:author="Maitreyi Sahu" w:date="2023-12-29T20:36:00Z">
        <w:r w:rsidR="00412473">
          <w:t xml:space="preserve">adjustments </w:t>
        </w:r>
      </w:ins>
      <w:ins w:id="241" w:author="Maitreyi Sahu" w:date="2023-12-29T20:38:00Z">
        <w:r w:rsidR="00C17CB1">
          <w:t xml:space="preserve">exist </w:t>
        </w:r>
      </w:ins>
      <w:ins w:id="242" w:author="Maitreyi Sahu" w:date="2023-12-29T20:36:00Z">
        <w:r w:rsidR="00412473">
          <w:t>t</w:t>
        </w:r>
      </w:ins>
      <w:ins w:id="243" w:author="Maitreyi Sahu" w:date="2023-12-29T20:37:00Z">
        <w:r w:rsidR="00133B43">
          <w:t>o fill in data gaps,</w:t>
        </w:r>
      </w:ins>
      <w:ins w:id="244" w:author="Maitreyi Sahu" w:date="2023-12-29T20:39:00Z">
        <w:r w:rsidR="0076604D">
          <w:t xml:space="preserve"> </w:t>
        </w:r>
      </w:ins>
      <w:ins w:id="245" w:author="Maitreyi Sahu" w:date="2023-12-29T20:40:00Z">
        <w:r w:rsidR="00490BE4">
          <w:t xml:space="preserve">better represent national populations, and </w:t>
        </w:r>
      </w:ins>
      <w:ins w:id="246" w:author="Maitreyi Sahu" w:date="2023-12-29T20:39:00Z">
        <w:r w:rsidR="0076604D">
          <w:t>estimate total spending using charge</w:t>
        </w:r>
      </w:ins>
      <w:ins w:id="247" w:author="Maitreyi Sahu" w:date="2023-12-29T20:40:00Z">
        <w:r w:rsidR="00490BE4">
          <w:t xml:space="preserve"> data</w:t>
        </w:r>
      </w:ins>
      <w:ins w:id="248" w:author="Maitreyi Sahu" w:date="2023-12-29T20:39:00Z">
        <w:r w:rsidR="0076604D">
          <w:t>.</w:t>
        </w:r>
      </w:ins>
      <w:r w:rsidR="0076604D">
        <w:fldChar w:fldCharType="begin"/>
      </w:r>
      <w:r w:rsidR="00BC6EB5">
        <w:instrText xml:space="preserve"> ADDIN ZOTERO_ITEM CSL_CITATION {"citationID":"H34YprVu","properties":{"formattedCitation":"\\super 10\\nosupersub{}","plainCitation":"10","noteIndex":0},"citationItems":[{"id":112,"uris":["http://zotero.org/users/6124081/items/WAX8LBUH"],"itemData":{"id":112,"type":"article-journal","abstract":"OBJECTIVE To estimate US spending on health care according to 3 types of payers (public insurance [including Medicare, Medicaid, and other government programs], private insurance, or out-of-pocket payments) and by health condition, age group, sex, and type of care for 1996 through 2016. DESIGN AND SETTING Government budgets, insurance claims, facility records, household surveys, and official US records from 1996 through 2016 were collected to estimate spending for 154 health conditions. Spending growth rates (standardized by population size and age group) were calculated for each type of payer and health condition. EXPOSURES Ambulatory care, inpatient care, nursing care facility stay, emergency department care, dental care, and purchase of prescribed pharmaceuticals in a retail setting. MAIN OUTCOMES AND MEASURES National spending estimates stratified by health condition, age group, sex, type of care, and type of payer and modeled for each year from 1996 through 2016.\nRESULTS Total health care spending increased from an estimated $1.4 trillion in 1996 (13.3% of gross domestic product [GDP]; $5259 per person) to an estimated $3.1 trillion in 2016 (17.9% of GDP; $9655 per person); 85.2% of that spending was included in this study. In 2016, an estimated 48.0% (95% CI, 48.0%-48.0%) of health care spending was paid by private insurance, 42.6% (95% CI, 42.5%-42.6%) by public insurance, and 9.4% (95% CI, 9.4%-9.4%) by out-of-pocket payments. In 2016, among the 154 conditions, low back and neck pain had the highest amount of health care spending with an estimated $134.5 billion (95% CI, $122.4-$146.9 billion) in spending, of which 57.2% (95% CI, 52.2%-61.2%) was paid by private insurance, 33.7% (95% CI, 30.0%-38.4%) by public insurance, and 9.2% (95% CI, 8.3%-10.4%) by out-of-pocket payments. Other musculoskeletal disorders accounted for the second highest amount of health care spending (estimated at $129.8 billion [95% CI, $116.3-$149.7 billion]) and most had private insurance (56.4% [95% CI, 52.6%-59.3%]). Diabetes accounted for the third highest amount of the health care spending (estimated at $111.2 billion [95% CI, $105.7-$115.9 billion]) and most had public insurance (49.8% [95% CI, 44.4%-56.0%]). Other conditions estimated to have substantial health care spending in 2016 were ischemic heart disease ($89.3 billion [95% CI, $81.1-$95.5 billion]), falls ($87.4 billion [95% CI, $75.0-$100.1 billion]), urinary diseases ($86.0 billion [95% CI, $76.3-$95.9 billion]), skin and subcutaneous diseases ($85.0 billion [95% CI, $80.5-$90.2 billion]), osteoarthritis ($80.0 billion [95% CI, $72.2-$86.1 billion]), dementias ($79.2 billion [95% CI, $67.6-$90.8 billion]), and hypertension ($79.0 billion [95% CI, $72.6-$86.8 billion]). The conditions with the highest spending varied by type of payer, age, sex, type of care, and year. After adjusting for changes in inflation, population size, and age groups, public insurance spending was estimated to have increased at an annualized rate of 2.9% (95% CI, 2.9%-2.9%); private insurance, 2.6% (95% CI, 2.6%-2.6%); and out-of-pocket payments, 1.1% (95% CI, 1.0%-1.1%).\nCONCLUSIONS AND RELEVANCE Estimates of US spending on health care showed substantial increases from 1996 through 2016, with the highest increases in population-adjusted spending by public insurance. Although spending on low back and neck pain, other musculoskeletal disorders, and diabetes accounted for the highest amounts of spending, the payers and the rates of change in annual spending growth rates varied considerably.","container-title":"JAMA","DOI":"10.1001/jama.2020.0734","ISSN":"0098-7484","issue":"9","journalAbbreviation":"JAMA","language":"en","page":"863","source":"DOI.org (Crossref)","title":"US Health Care Spending by Payer and Health Condition, 1996-2016","volume":"323","author":[{"family":"Dieleman","given":"Joseph L."},{"family":"Cao","given":"Jackie"},{"family":"Chapin","given":"Abby"},{"family":"Chen","given":"Carina"},{"family":"Li","given":"Zhiyin"},{"family":"Liu","given":"Angela"},{"family":"Horst","given":"Cody"},{"family":"Kaldjian","given":"Alexander"},{"family":"Matyasz","given":"Taylor"},{"family":"Scott","given":"Kirstin Woody"},{"family":"Bui","given":"Anthony L."},{"family":"Campbell","given":"Madeline"},{"family":"Duber","given":"Herbert C."},{"family":"Dunn","given":"Abe C."},{"family":"Flaxman","given":"Abraham D."},{"family":"Fitzmaurice","given":"Christina"},{"family":"Naghavi","given":"Mohsen"},{"family":"Sadat","given":"Nafis"},{"family":"Shieh","given":"Peter"},{"family":"Squires","given":"Ellen"},{"family":"Yeung","given":"Kai"},{"family":"Murray","given":"Christopher J. L."}],"issued":{"date-parts":[["2020",3,3]]}}}],"schema":"https://github.com/citation-style-language/schema/raw/master/csl-citation.json"} </w:instrText>
      </w:r>
      <w:r w:rsidR="0076604D">
        <w:fldChar w:fldCharType="separate"/>
      </w:r>
      <w:r w:rsidR="00BC6EB5" w:rsidRPr="00BC6EB5">
        <w:rPr>
          <w:rFonts w:ascii="Calibri" w:hAnsi="Calibri" w:cs="Calibri"/>
          <w:kern w:val="0"/>
          <w:szCs w:val="24"/>
          <w:vertAlign w:val="superscript"/>
        </w:rPr>
        <w:t>10</w:t>
      </w:r>
      <w:r w:rsidR="0076604D">
        <w:fldChar w:fldCharType="end"/>
      </w:r>
      <w:del w:id="249" w:author="Maitreyi Sahu" w:date="2023-12-29T20:35:00Z">
        <w:r w:rsidR="007D460E" w:rsidDel="00571459">
          <w:delText xml:space="preserve"> </w:delText>
        </w:r>
      </w:del>
      <w:r w:rsidR="00EA5194">
        <w:t xml:space="preserve"> </w:t>
      </w:r>
      <w:r w:rsidR="00611CEB">
        <w:t xml:space="preserve">Alternatively, programs can partner with external organizations with greater </w:t>
      </w:r>
      <w:r w:rsidR="00397419">
        <w:t>capacity to take on these technical tasks</w:t>
      </w:r>
      <w:r w:rsidR="004654D2">
        <w:t xml:space="preserve"> and facilitate knowledge and skill sharing</w:t>
      </w:r>
      <w:ins w:id="250" w:author="Maitreyi Sahu" w:date="2023-12-29T20:34:00Z">
        <w:r w:rsidR="00976A22">
          <w:t xml:space="preserve">, including in overcoming common challenges in </w:t>
        </w:r>
        <w:r w:rsidR="00571459">
          <w:t>analyzing claims data</w:t>
        </w:r>
      </w:ins>
      <w:r w:rsidR="00397419">
        <w:t>.</w:t>
      </w:r>
      <w:r w:rsidR="00611CEB">
        <w:t xml:space="preserve"> </w:t>
      </w:r>
      <w:r w:rsidR="001240C8">
        <w:t xml:space="preserve">With </w:t>
      </w:r>
      <w:r w:rsidR="0045408A">
        <w:t>political will</w:t>
      </w:r>
      <w:r w:rsidR="001240C8">
        <w:t xml:space="preserve"> to </w:t>
      </w:r>
      <w:ins w:id="251" w:author="Maitreyi Sahu" w:date="2023-12-30T12:53:00Z">
        <w:r w:rsidR="00707E48">
          <w:t>surmount</w:t>
        </w:r>
      </w:ins>
      <w:del w:id="252" w:author="Maitreyi Sahu" w:date="2023-12-30T12:53:00Z">
        <w:r w:rsidR="001240C8" w:rsidDel="00707E48">
          <w:delText>overcome</w:delText>
        </w:r>
      </w:del>
      <w:r w:rsidR="001240C8">
        <w:t xml:space="preserve"> </w:t>
      </w:r>
      <w:r w:rsidR="003E7767">
        <w:t xml:space="preserve">these </w:t>
      </w:r>
      <w:r w:rsidR="001240C8">
        <w:t>hurdles</w:t>
      </w:r>
      <w:r w:rsidR="003E7767">
        <w:t>,</w:t>
      </w:r>
      <w:r w:rsidR="00F42392">
        <w:t xml:space="preserve"> countries</w:t>
      </w:r>
      <w:r w:rsidR="001240C8">
        <w:t xml:space="preserve"> </w:t>
      </w:r>
      <w:r w:rsidR="001962D0">
        <w:t xml:space="preserve">can gain valuable insights into </w:t>
      </w:r>
      <w:r w:rsidR="007D219F">
        <w:t>how to expand coverage and ensur</w:t>
      </w:r>
      <w:r w:rsidR="00F42392">
        <w:t>e</w:t>
      </w:r>
      <w:r w:rsidR="007D219F">
        <w:t xml:space="preserve"> financially sustainable and equitable </w:t>
      </w:r>
      <w:r w:rsidR="00F42392">
        <w:t>programs</w:t>
      </w:r>
      <w:r w:rsidR="0045408A">
        <w:t xml:space="preserve"> </w:t>
      </w:r>
      <w:r w:rsidR="755AE9FC">
        <w:t>on</w:t>
      </w:r>
      <w:r w:rsidR="0045408A">
        <w:t xml:space="preserve"> the road to achieving UHC.</w:t>
      </w:r>
    </w:p>
    <w:p w14:paraId="62246549" w14:textId="77777777" w:rsidR="002C3BD7" w:rsidRDefault="002C3BD7">
      <w:pPr>
        <w:rPr>
          <w:ins w:id="253" w:author="Maitreyi Sahu" w:date="2023-12-29T21:44:00Z"/>
        </w:rPr>
      </w:pPr>
    </w:p>
    <w:p w14:paraId="5F04D8F9" w14:textId="16F19F64" w:rsidR="00DF289B" w:rsidRPr="00D075BD" w:rsidRDefault="00CA051B">
      <w:pPr>
        <w:rPr>
          <w:ins w:id="254" w:author="Maitreyi Sahu" w:date="2023-12-29T21:46:00Z"/>
          <w:b/>
          <w:bCs/>
          <w:rPrChange w:id="255" w:author="Maitreyi Sahu" w:date="2023-12-30T12:58:00Z">
            <w:rPr>
              <w:ins w:id="256" w:author="Maitreyi Sahu" w:date="2023-12-29T21:46:00Z"/>
              <w:rFonts w:ascii="Arial" w:hAnsi="Arial" w:cs="Arial"/>
            </w:rPr>
          </w:rPrChange>
        </w:rPr>
        <w:pPrChange w:id="257" w:author="Maitreyi Sahu" w:date="2023-12-30T12:44:00Z">
          <w:pPr>
            <w:pStyle w:val="paragraph"/>
            <w:numPr>
              <w:numId w:val="6"/>
            </w:numPr>
            <w:tabs>
              <w:tab w:val="num" w:pos="720"/>
            </w:tabs>
            <w:spacing w:before="0" w:beforeAutospacing="0" w:after="0" w:afterAutospacing="0"/>
            <w:ind w:left="720" w:hanging="360"/>
            <w:textAlignment w:val="baseline"/>
          </w:pPr>
        </w:pPrChange>
      </w:pPr>
      <w:ins w:id="258" w:author="Maitreyi Sahu" w:date="2023-12-29T21:44:00Z">
        <w:r w:rsidRPr="00D075BD">
          <w:rPr>
            <w:b/>
            <w:bCs/>
            <w:rPrChange w:id="259" w:author="Maitreyi Sahu" w:date="2023-12-30T12:58:00Z">
              <w:rPr/>
            </w:rPrChange>
          </w:rPr>
          <w:t>Summary Box</w:t>
        </w:r>
      </w:ins>
    </w:p>
    <w:p w14:paraId="7C7D6BDC" w14:textId="26F46A22" w:rsidR="00F97618" w:rsidRPr="00D075BD" w:rsidRDefault="00047E68" w:rsidP="00F97618">
      <w:pPr>
        <w:numPr>
          <w:ilvl w:val="0"/>
          <w:numId w:val="6"/>
        </w:numPr>
        <w:spacing w:before="100" w:beforeAutospacing="1" w:after="100" w:afterAutospacing="1" w:line="240" w:lineRule="auto"/>
        <w:rPr>
          <w:ins w:id="260" w:author="Maitreyi Sahu" w:date="2023-12-30T11:19:00Z"/>
        </w:rPr>
      </w:pPr>
      <w:ins w:id="261" w:author="Maitreyi Sahu" w:date="2023-12-30T12:38:00Z">
        <w:r w:rsidRPr="00D075BD">
          <w:rPr>
            <w:rPrChange w:id="262" w:author="Maitreyi Sahu" w:date="2023-12-30T12:58:00Z">
              <w:rPr>
                <w:rFonts w:ascii="Segoe UI" w:eastAsia="Times New Roman" w:hAnsi="Segoe UI" w:cs="Segoe UI"/>
                <w:color w:val="000000"/>
                <w:kern w:val="0"/>
                <w:sz w:val="21"/>
                <w:szCs w:val="21"/>
                <w14:ligatures w14:val="none"/>
              </w:rPr>
            </w:rPrChange>
          </w:rPr>
          <w:t xml:space="preserve">Many </w:t>
        </w:r>
        <w:r w:rsidR="00892E8C" w:rsidRPr="00D075BD">
          <w:rPr>
            <w:rPrChange w:id="263" w:author="Maitreyi Sahu" w:date="2023-12-30T12:58:00Z">
              <w:rPr>
                <w:rFonts w:ascii="Segoe UI" w:eastAsia="Times New Roman" w:hAnsi="Segoe UI" w:cs="Segoe UI"/>
                <w:color w:val="000000"/>
                <w:kern w:val="0"/>
                <w:sz w:val="21"/>
                <w:szCs w:val="21"/>
                <w14:ligatures w14:val="none"/>
              </w:rPr>
            </w:rPrChange>
          </w:rPr>
          <w:t>sub-Saharan African countries are</w:t>
        </w:r>
      </w:ins>
      <w:ins w:id="264" w:author="Maitreyi Sahu" w:date="2023-12-30T11:14:00Z">
        <w:r w:rsidR="0083670B" w:rsidRPr="00D075BD">
          <w:rPr>
            <w:rPrChange w:id="265" w:author="Maitreyi Sahu" w:date="2023-12-30T12:58:00Z">
              <w:rPr>
                <w:rFonts w:ascii="Segoe UI" w:eastAsia="Times New Roman" w:hAnsi="Segoe UI" w:cs="Segoe UI"/>
                <w:color w:val="000000"/>
                <w:kern w:val="0"/>
                <w:sz w:val="21"/>
                <w:szCs w:val="21"/>
                <w14:ligatures w14:val="none"/>
              </w:rPr>
            </w:rPrChange>
          </w:rPr>
          <w:t xml:space="preserve"> implementing</w:t>
        </w:r>
        <w:r w:rsidR="00C4224E" w:rsidRPr="00D075BD">
          <w:rPr>
            <w:rPrChange w:id="266" w:author="Maitreyi Sahu" w:date="2023-12-30T12:58:00Z">
              <w:rPr>
                <w:rFonts w:ascii="Segoe UI" w:eastAsia="Times New Roman" w:hAnsi="Segoe UI" w:cs="Segoe UI"/>
                <w:color w:val="000000"/>
                <w:kern w:val="0"/>
                <w:sz w:val="21"/>
                <w:szCs w:val="21"/>
                <w14:ligatures w14:val="none"/>
              </w:rPr>
            </w:rPrChange>
          </w:rPr>
          <w:t xml:space="preserve"> </w:t>
        </w:r>
      </w:ins>
      <w:ins w:id="267" w:author="Maitreyi Sahu" w:date="2023-12-30T12:38:00Z">
        <w:r w:rsidR="00892E8C" w:rsidRPr="00D075BD">
          <w:rPr>
            <w:rPrChange w:id="268" w:author="Maitreyi Sahu" w:date="2023-12-30T12:58:00Z">
              <w:rPr>
                <w:rFonts w:ascii="Segoe UI" w:eastAsia="Times New Roman" w:hAnsi="Segoe UI" w:cs="Segoe UI"/>
                <w:color w:val="000000"/>
                <w:kern w:val="0"/>
                <w:sz w:val="21"/>
                <w:szCs w:val="21"/>
                <w14:ligatures w14:val="none"/>
              </w:rPr>
            </w:rPrChange>
          </w:rPr>
          <w:t>nationa</w:t>
        </w:r>
      </w:ins>
      <w:ins w:id="269" w:author="Maitreyi Sahu" w:date="2023-12-30T12:39:00Z">
        <w:r w:rsidR="00892E8C" w:rsidRPr="00D075BD">
          <w:rPr>
            <w:rPrChange w:id="270" w:author="Maitreyi Sahu" w:date="2023-12-30T12:58:00Z">
              <w:rPr>
                <w:rFonts w:ascii="Segoe UI" w:eastAsia="Times New Roman" w:hAnsi="Segoe UI" w:cs="Segoe UI"/>
                <w:color w:val="000000"/>
                <w:kern w:val="0"/>
                <w:sz w:val="21"/>
                <w:szCs w:val="21"/>
                <w14:ligatures w14:val="none"/>
              </w:rPr>
            </w:rPrChange>
          </w:rPr>
          <w:t xml:space="preserve">l public health insurance programs </w:t>
        </w:r>
      </w:ins>
      <w:proofErr w:type="gramStart"/>
      <w:ins w:id="271" w:author="Maitreyi Sahu" w:date="2023-12-30T12:38:00Z">
        <w:r w:rsidR="00892E8C" w:rsidRPr="00D075BD">
          <w:rPr>
            <w:rPrChange w:id="272" w:author="Maitreyi Sahu" w:date="2023-12-30T12:58:00Z">
              <w:rPr>
                <w:rFonts w:ascii="Segoe UI" w:eastAsia="Times New Roman" w:hAnsi="Segoe UI" w:cs="Segoe UI"/>
                <w:color w:val="000000"/>
                <w:kern w:val="0"/>
                <w:sz w:val="21"/>
                <w:szCs w:val="21"/>
                <w14:ligatures w14:val="none"/>
              </w:rPr>
            </w:rPrChange>
          </w:rPr>
          <w:t>in order to</w:t>
        </w:r>
        <w:proofErr w:type="gramEnd"/>
        <w:r w:rsidR="00892E8C" w:rsidRPr="00D075BD">
          <w:rPr>
            <w:rPrChange w:id="273" w:author="Maitreyi Sahu" w:date="2023-12-30T12:58:00Z">
              <w:rPr>
                <w:rFonts w:ascii="Segoe UI" w:eastAsia="Times New Roman" w:hAnsi="Segoe UI" w:cs="Segoe UI"/>
                <w:color w:val="000000"/>
                <w:kern w:val="0"/>
                <w:sz w:val="21"/>
                <w:szCs w:val="21"/>
                <w14:ligatures w14:val="none"/>
              </w:rPr>
            </w:rPrChange>
          </w:rPr>
          <w:t xml:space="preserve"> achieve Universal Health Coverage</w:t>
        </w:r>
      </w:ins>
      <w:ins w:id="274" w:author="Maitreyi Sahu" w:date="2023-12-30T11:14:00Z">
        <w:r w:rsidR="00C4224E" w:rsidRPr="00D075BD">
          <w:rPr>
            <w:rPrChange w:id="275" w:author="Maitreyi Sahu" w:date="2023-12-30T12:58:00Z">
              <w:rPr>
                <w:rFonts w:ascii="Segoe UI" w:eastAsia="Times New Roman" w:hAnsi="Segoe UI" w:cs="Segoe UI"/>
                <w:color w:val="000000"/>
                <w:kern w:val="0"/>
                <w:sz w:val="21"/>
                <w:szCs w:val="21"/>
                <w14:ligatures w14:val="none"/>
              </w:rPr>
            </w:rPrChange>
          </w:rPr>
          <w:t>.</w:t>
        </w:r>
      </w:ins>
      <w:ins w:id="276" w:author="Maitreyi Sahu" w:date="2023-12-30T11:15:00Z">
        <w:r w:rsidR="00BA543A" w:rsidRPr="00D075BD">
          <w:rPr>
            <w:rPrChange w:id="277" w:author="Maitreyi Sahu" w:date="2023-12-30T12:58:00Z">
              <w:rPr>
                <w:rFonts w:ascii="Segoe UI" w:eastAsia="Times New Roman" w:hAnsi="Segoe UI" w:cs="Segoe UI"/>
                <w:color w:val="000000"/>
                <w:kern w:val="0"/>
                <w:sz w:val="21"/>
                <w:szCs w:val="21"/>
                <w14:ligatures w14:val="none"/>
              </w:rPr>
            </w:rPrChange>
          </w:rPr>
          <w:t xml:space="preserve"> However, </w:t>
        </w:r>
      </w:ins>
      <w:ins w:id="278" w:author="Maitreyi Sahu" w:date="2023-12-30T11:24:00Z">
        <w:r w:rsidR="009E560A" w:rsidRPr="00D075BD">
          <w:rPr>
            <w:rPrChange w:id="279" w:author="Maitreyi Sahu" w:date="2023-12-30T12:58:00Z">
              <w:rPr>
                <w:rFonts w:ascii="Segoe UI" w:eastAsia="Times New Roman" w:hAnsi="Segoe UI" w:cs="Segoe UI"/>
                <w:color w:val="000000"/>
                <w:kern w:val="0"/>
                <w:sz w:val="21"/>
                <w:szCs w:val="21"/>
                <w14:ligatures w14:val="none"/>
              </w:rPr>
            </w:rPrChange>
          </w:rPr>
          <w:t xml:space="preserve">insurance </w:t>
        </w:r>
      </w:ins>
      <w:ins w:id="280" w:author="Maitreyi Sahu" w:date="2023-12-30T11:15:00Z">
        <w:r w:rsidR="00237016" w:rsidRPr="00D075BD">
          <w:rPr>
            <w:rPrChange w:id="281" w:author="Maitreyi Sahu" w:date="2023-12-30T12:58:00Z">
              <w:rPr>
                <w:rFonts w:ascii="Segoe UI" w:eastAsia="Times New Roman" w:hAnsi="Segoe UI" w:cs="Segoe UI"/>
                <w:color w:val="000000"/>
                <w:kern w:val="0"/>
                <w:sz w:val="21"/>
                <w:szCs w:val="21"/>
                <w14:ligatures w14:val="none"/>
              </w:rPr>
            </w:rPrChange>
          </w:rPr>
          <w:t xml:space="preserve">programs face challenges including low enrollment and </w:t>
        </w:r>
      </w:ins>
      <w:ins w:id="282" w:author="Maitreyi Sahu" w:date="2023-12-30T11:23:00Z">
        <w:r w:rsidR="009E560A" w:rsidRPr="00D075BD">
          <w:rPr>
            <w:rPrChange w:id="283" w:author="Maitreyi Sahu" w:date="2023-12-30T12:58:00Z">
              <w:rPr>
                <w:rFonts w:ascii="Segoe UI" w:eastAsia="Times New Roman" w:hAnsi="Segoe UI" w:cs="Segoe UI"/>
                <w:color w:val="000000"/>
                <w:kern w:val="0"/>
                <w:sz w:val="21"/>
                <w:szCs w:val="21"/>
                <w14:ligatures w14:val="none"/>
              </w:rPr>
            </w:rPrChange>
          </w:rPr>
          <w:t xml:space="preserve">questions around </w:t>
        </w:r>
      </w:ins>
      <w:ins w:id="284" w:author="Maitreyi Sahu" w:date="2023-12-30T11:15:00Z">
        <w:r w:rsidR="00237016" w:rsidRPr="00D075BD">
          <w:rPr>
            <w:rPrChange w:id="285" w:author="Maitreyi Sahu" w:date="2023-12-30T12:58:00Z">
              <w:rPr>
                <w:rFonts w:ascii="Segoe UI" w:eastAsia="Times New Roman" w:hAnsi="Segoe UI" w:cs="Segoe UI"/>
                <w:color w:val="000000"/>
                <w:kern w:val="0"/>
                <w:sz w:val="21"/>
                <w:szCs w:val="21"/>
                <w14:ligatures w14:val="none"/>
              </w:rPr>
            </w:rPrChange>
          </w:rPr>
          <w:t xml:space="preserve">financial sustainability. </w:t>
        </w:r>
      </w:ins>
      <w:ins w:id="286" w:author="Maitreyi Sahu" w:date="2023-12-30T11:12:00Z">
        <w:r w:rsidR="009240E8" w:rsidRPr="00D075BD">
          <w:rPr>
            <w:rPrChange w:id="287" w:author="Maitreyi Sahu" w:date="2023-12-30T12:58:00Z">
              <w:rPr>
                <w:rFonts w:ascii="Segoe UI" w:eastAsia="Times New Roman" w:hAnsi="Segoe UI" w:cs="Segoe UI"/>
                <w:color w:val="000000"/>
                <w:kern w:val="0"/>
                <w:sz w:val="21"/>
                <w:szCs w:val="21"/>
                <w14:ligatures w14:val="none"/>
              </w:rPr>
            </w:rPrChange>
          </w:rPr>
          <w:t xml:space="preserve">Despite the availability of claims data, </w:t>
        </w:r>
      </w:ins>
      <w:ins w:id="288" w:author="Maitreyi Sahu" w:date="2023-12-30T11:23:00Z">
        <w:r w:rsidR="009E560A" w:rsidRPr="00D075BD">
          <w:rPr>
            <w:rPrChange w:id="289" w:author="Maitreyi Sahu" w:date="2023-12-30T12:58:00Z">
              <w:rPr>
                <w:rFonts w:ascii="Segoe UI" w:eastAsia="Times New Roman" w:hAnsi="Segoe UI" w:cs="Segoe UI"/>
                <w:color w:val="000000"/>
                <w:kern w:val="0"/>
                <w:sz w:val="21"/>
                <w:szCs w:val="21"/>
                <w14:ligatures w14:val="none"/>
              </w:rPr>
            </w:rPrChange>
          </w:rPr>
          <w:t>few analyses of these data exist</w:t>
        </w:r>
      </w:ins>
      <w:ins w:id="290" w:author="Maitreyi Sahu" w:date="2023-12-30T12:39:00Z">
        <w:r w:rsidR="00892E8C" w:rsidRPr="00D075BD">
          <w:rPr>
            <w:rPrChange w:id="291" w:author="Maitreyi Sahu" w:date="2023-12-30T12:58:00Z">
              <w:rPr>
                <w:rFonts w:ascii="Segoe UI" w:eastAsia="Times New Roman" w:hAnsi="Segoe UI" w:cs="Segoe UI"/>
                <w:color w:val="000000"/>
                <w:kern w:val="0"/>
                <w:sz w:val="21"/>
                <w:szCs w:val="21"/>
                <w14:ligatures w14:val="none"/>
              </w:rPr>
            </w:rPrChange>
          </w:rPr>
          <w:t xml:space="preserve"> in the published literature</w:t>
        </w:r>
      </w:ins>
      <w:ins w:id="292" w:author="Maitreyi Sahu" w:date="2023-12-30T11:23:00Z">
        <w:r w:rsidR="009E560A" w:rsidRPr="00D075BD">
          <w:rPr>
            <w:rPrChange w:id="293" w:author="Maitreyi Sahu" w:date="2023-12-30T12:58:00Z">
              <w:rPr>
                <w:rFonts w:ascii="Segoe UI" w:eastAsia="Times New Roman" w:hAnsi="Segoe UI" w:cs="Segoe UI"/>
                <w:color w:val="000000"/>
                <w:kern w:val="0"/>
                <w:sz w:val="21"/>
                <w:szCs w:val="21"/>
                <w14:ligatures w14:val="none"/>
              </w:rPr>
            </w:rPrChange>
          </w:rPr>
          <w:t>.</w:t>
        </w:r>
      </w:ins>
    </w:p>
    <w:p w14:paraId="288474B1" w14:textId="5198E9C3" w:rsidR="00F97618" w:rsidRPr="00D075BD" w:rsidRDefault="00FA2A72" w:rsidP="00F97618">
      <w:pPr>
        <w:numPr>
          <w:ilvl w:val="0"/>
          <w:numId w:val="6"/>
        </w:numPr>
        <w:spacing w:before="100" w:beforeAutospacing="1" w:after="100" w:afterAutospacing="1" w:line="240" w:lineRule="auto"/>
        <w:rPr>
          <w:ins w:id="294" w:author="Maitreyi Sahu" w:date="2023-12-30T11:19:00Z"/>
          <w:rPrChange w:id="295" w:author="Maitreyi Sahu" w:date="2023-12-30T12:58:00Z">
            <w:rPr>
              <w:ins w:id="296" w:author="Maitreyi Sahu" w:date="2023-12-30T11:19:00Z"/>
              <w:rFonts w:ascii="Segoe UI" w:eastAsia="Times New Roman" w:hAnsi="Segoe UI" w:cs="Segoe UI"/>
              <w:color w:val="000000"/>
              <w:kern w:val="0"/>
              <w:sz w:val="21"/>
              <w:szCs w:val="21"/>
              <w14:ligatures w14:val="none"/>
            </w:rPr>
          </w:rPrChange>
        </w:rPr>
      </w:pPr>
      <w:ins w:id="297" w:author="Maitreyi Sahu" w:date="2023-12-30T11:21:00Z">
        <w:r w:rsidRPr="00D075BD">
          <w:rPr>
            <w:rPrChange w:id="298" w:author="Maitreyi Sahu" w:date="2023-12-30T12:58:00Z">
              <w:rPr>
                <w:rFonts w:ascii="Segoe UI" w:eastAsia="Times New Roman" w:hAnsi="Segoe UI" w:cs="Segoe UI"/>
                <w:color w:val="000000"/>
                <w:kern w:val="0"/>
                <w:sz w:val="21"/>
                <w:szCs w:val="21"/>
                <w14:ligatures w14:val="none"/>
              </w:rPr>
            </w:rPrChange>
          </w:rPr>
          <w:t>A</w:t>
        </w:r>
      </w:ins>
      <w:ins w:id="299" w:author="Maitreyi Sahu" w:date="2023-12-30T11:19:00Z">
        <w:r w:rsidR="00F97618" w:rsidRPr="00D075BD">
          <w:rPr>
            <w:rPrChange w:id="300" w:author="Maitreyi Sahu" w:date="2023-12-30T12:58:00Z">
              <w:rPr>
                <w:rFonts w:ascii="Segoe UI" w:eastAsia="Times New Roman" w:hAnsi="Segoe UI" w:cs="Segoe UI"/>
                <w:color w:val="000000"/>
                <w:kern w:val="0"/>
                <w:sz w:val="21"/>
                <w:szCs w:val="21"/>
                <w14:ligatures w14:val="none"/>
              </w:rPr>
            </w:rPrChange>
          </w:rPr>
          <w:t>naly</w:t>
        </w:r>
      </w:ins>
      <w:ins w:id="301" w:author="Maitreyi Sahu" w:date="2023-12-30T11:21:00Z">
        <w:r w:rsidRPr="00D075BD">
          <w:rPr>
            <w:rPrChange w:id="302" w:author="Maitreyi Sahu" w:date="2023-12-30T12:58:00Z">
              <w:rPr>
                <w:rFonts w:ascii="Segoe UI" w:eastAsia="Times New Roman" w:hAnsi="Segoe UI" w:cs="Segoe UI"/>
                <w:color w:val="000000"/>
                <w:kern w:val="0"/>
                <w:sz w:val="21"/>
                <w:szCs w:val="21"/>
                <w14:ligatures w14:val="none"/>
              </w:rPr>
            </w:rPrChange>
          </w:rPr>
          <w:t>ses of</w:t>
        </w:r>
      </w:ins>
      <w:ins w:id="303" w:author="Maitreyi Sahu" w:date="2023-12-30T11:19:00Z">
        <w:r w:rsidR="00F97618" w:rsidRPr="00D075BD">
          <w:rPr>
            <w:rPrChange w:id="304" w:author="Maitreyi Sahu" w:date="2023-12-30T12:58:00Z">
              <w:rPr>
                <w:rFonts w:ascii="Segoe UI" w:eastAsia="Times New Roman" w:hAnsi="Segoe UI" w:cs="Segoe UI"/>
                <w:color w:val="000000"/>
                <w:kern w:val="0"/>
                <w:sz w:val="21"/>
                <w:szCs w:val="21"/>
                <w14:ligatures w14:val="none"/>
              </w:rPr>
            </w:rPrChange>
          </w:rPr>
          <w:t xml:space="preserve"> claims data </w:t>
        </w:r>
      </w:ins>
      <w:ins w:id="305" w:author="Maitreyi Sahu" w:date="2023-12-30T11:21:00Z">
        <w:r w:rsidRPr="00D075BD">
          <w:rPr>
            <w:rPrChange w:id="306" w:author="Maitreyi Sahu" w:date="2023-12-30T12:58:00Z">
              <w:rPr>
                <w:rFonts w:ascii="Segoe UI" w:eastAsia="Times New Roman" w:hAnsi="Segoe UI" w:cs="Segoe UI"/>
                <w:color w:val="000000"/>
                <w:kern w:val="0"/>
                <w:sz w:val="21"/>
                <w:szCs w:val="21"/>
                <w14:ligatures w14:val="none"/>
              </w:rPr>
            </w:rPrChange>
          </w:rPr>
          <w:t>are hindered by</w:t>
        </w:r>
      </w:ins>
      <w:ins w:id="307" w:author="Maitreyi Sahu" w:date="2023-12-30T11:19:00Z">
        <w:r w:rsidR="00F97618" w:rsidRPr="00D075BD">
          <w:rPr>
            <w:rPrChange w:id="308" w:author="Maitreyi Sahu" w:date="2023-12-30T12:58:00Z">
              <w:rPr>
                <w:rFonts w:ascii="Segoe UI" w:eastAsia="Times New Roman" w:hAnsi="Segoe UI" w:cs="Segoe UI"/>
                <w:color w:val="000000"/>
                <w:kern w:val="0"/>
                <w:sz w:val="21"/>
                <w:szCs w:val="21"/>
                <w14:ligatures w14:val="none"/>
              </w:rPr>
            </w:rPrChange>
          </w:rPr>
          <w:t xml:space="preserve"> </w:t>
        </w:r>
      </w:ins>
      <w:ins w:id="309" w:author="Maitreyi Sahu" w:date="2023-12-30T11:20:00Z">
        <w:r w:rsidR="004A0185" w:rsidRPr="00D075BD">
          <w:rPr>
            <w:rPrChange w:id="310" w:author="Maitreyi Sahu" w:date="2023-12-30T12:58:00Z">
              <w:rPr>
                <w:rFonts w:ascii="Segoe UI" w:eastAsia="Times New Roman" w:hAnsi="Segoe UI" w:cs="Segoe UI"/>
                <w:color w:val="000000"/>
                <w:kern w:val="0"/>
                <w:sz w:val="21"/>
                <w:szCs w:val="21"/>
                <w14:ligatures w14:val="none"/>
              </w:rPr>
            </w:rPrChange>
          </w:rPr>
          <w:t>privacy concerns</w:t>
        </w:r>
      </w:ins>
      <w:ins w:id="311" w:author="Maitreyi Sahu" w:date="2023-12-30T11:21:00Z">
        <w:r w:rsidRPr="00D075BD">
          <w:rPr>
            <w:rPrChange w:id="312" w:author="Maitreyi Sahu" w:date="2023-12-30T12:58:00Z">
              <w:rPr>
                <w:rFonts w:ascii="Segoe UI" w:eastAsia="Times New Roman" w:hAnsi="Segoe UI" w:cs="Segoe UI"/>
                <w:color w:val="000000"/>
                <w:kern w:val="0"/>
                <w:sz w:val="21"/>
                <w:szCs w:val="21"/>
                <w14:ligatures w14:val="none"/>
              </w:rPr>
            </w:rPrChange>
          </w:rPr>
          <w:t>, computational capacity, and challenges with</w:t>
        </w:r>
      </w:ins>
      <w:ins w:id="313" w:author="Maitreyi Sahu" w:date="2023-12-30T11:20:00Z">
        <w:r w:rsidR="004A0185" w:rsidRPr="00D075BD">
          <w:rPr>
            <w:rPrChange w:id="314" w:author="Maitreyi Sahu" w:date="2023-12-30T12:58:00Z">
              <w:rPr>
                <w:rFonts w:ascii="Segoe UI" w:eastAsia="Times New Roman" w:hAnsi="Segoe UI" w:cs="Segoe UI"/>
                <w:color w:val="000000"/>
                <w:kern w:val="0"/>
                <w:sz w:val="21"/>
                <w:szCs w:val="21"/>
                <w14:ligatures w14:val="none"/>
              </w:rPr>
            </w:rPrChange>
          </w:rPr>
          <w:t xml:space="preserve"> </w:t>
        </w:r>
      </w:ins>
      <w:ins w:id="315" w:author="Maitreyi Sahu" w:date="2023-12-30T11:19:00Z">
        <w:r w:rsidR="00F97618" w:rsidRPr="00D075BD">
          <w:rPr>
            <w:rPrChange w:id="316" w:author="Maitreyi Sahu" w:date="2023-12-30T12:58:00Z">
              <w:rPr>
                <w:rFonts w:ascii="Segoe UI" w:eastAsia="Times New Roman" w:hAnsi="Segoe UI" w:cs="Segoe UI"/>
                <w:color w:val="000000"/>
                <w:kern w:val="0"/>
                <w:sz w:val="21"/>
                <w:szCs w:val="21"/>
                <w14:ligatures w14:val="none"/>
              </w:rPr>
            </w:rPrChange>
          </w:rPr>
          <w:t xml:space="preserve">data </w:t>
        </w:r>
        <w:r w:rsidR="004A0185" w:rsidRPr="00D075BD">
          <w:rPr>
            <w:rPrChange w:id="317" w:author="Maitreyi Sahu" w:date="2023-12-30T12:58:00Z">
              <w:rPr>
                <w:rFonts w:ascii="Segoe UI" w:eastAsia="Times New Roman" w:hAnsi="Segoe UI" w:cs="Segoe UI"/>
                <w:color w:val="000000"/>
                <w:kern w:val="0"/>
                <w:sz w:val="21"/>
                <w:szCs w:val="21"/>
                <w14:ligatures w14:val="none"/>
              </w:rPr>
            </w:rPrChange>
          </w:rPr>
          <w:t>quality</w:t>
        </w:r>
      </w:ins>
      <w:ins w:id="318" w:author="Maitreyi Sahu" w:date="2023-12-30T11:21:00Z">
        <w:r w:rsidRPr="00D075BD">
          <w:rPr>
            <w:rPrChange w:id="319" w:author="Maitreyi Sahu" w:date="2023-12-30T12:58:00Z">
              <w:rPr>
                <w:rFonts w:ascii="Segoe UI" w:eastAsia="Times New Roman" w:hAnsi="Segoe UI" w:cs="Segoe UI"/>
                <w:color w:val="000000"/>
                <w:kern w:val="0"/>
                <w:sz w:val="21"/>
                <w:szCs w:val="21"/>
                <w14:ligatures w14:val="none"/>
              </w:rPr>
            </w:rPrChange>
          </w:rPr>
          <w:t xml:space="preserve"> and</w:t>
        </w:r>
      </w:ins>
      <w:ins w:id="320" w:author="Maitreyi Sahu" w:date="2023-12-30T11:20:00Z">
        <w:r w:rsidR="004A0185" w:rsidRPr="00D075BD">
          <w:rPr>
            <w:rPrChange w:id="321" w:author="Maitreyi Sahu" w:date="2023-12-30T12:58:00Z">
              <w:rPr>
                <w:rFonts w:ascii="Segoe UI" w:eastAsia="Times New Roman" w:hAnsi="Segoe UI" w:cs="Segoe UI"/>
                <w:color w:val="000000"/>
                <w:kern w:val="0"/>
                <w:sz w:val="21"/>
                <w:szCs w:val="21"/>
                <w14:ligatures w14:val="none"/>
              </w:rPr>
            </w:rPrChange>
          </w:rPr>
          <w:t xml:space="preserve"> </w:t>
        </w:r>
      </w:ins>
      <w:ins w:id="322" w:author="Maitreyi Sahu" w:date="2023-12-30T11:21:00Z">
        <w:r w:rsidRPr="00D075BD">
          <w:rPr>
            <w:rPrChange w:id="323" w:author="Maitreyi Sahu" w:date="2023-12-30T12:58:00Z">
              <w:rPr>
                <w:rFonts w:ascii="Segoe UI" w:eastAsia="Times New Roman" w:hAnsi="Segoe UI" w:cs="Segoe UI"/>
                <w:color w:val="000000"/>
                <w:kern w:val="0"/>
                <w:sz w:val="21"/>
                <w:szCs w:val="21"/>
                <w14:ligatures w14:val="none"/>
              </w:rPr>
            </w:rPrChange>
          </w:rPr>
          <w:t>representativeness. Additionally</w:t>
        </w:r>
      </w:ins>
      <w:ins w:id="324" w:author="Maitreyi Sahu" w:date="2023-12-30T11:22:00Z">
        <w:r w:rsidRPr="00D075BD">
          <w:rPr>
            <w:rPrChange w:id="325" w:author="Maitreyi Sahu" w:date="2023-12-30T12:58:00Z">
              <w:rPr>
                <w:rFonts w:ascii="Segoe UI" w:eastAsia="Times New Roman" w:hAnsi="Segoe UI" w:cs="Segoe UI"/>
                <w:color w:val="000000"/>
                <w:kern w:val="0"/>
                <w:sz w:val="21"/>
                <w:szCs w:val="21"/>
                <w14:ligatures w14:val="none"/>
              </w:rPr>
            </w:rPrChange>
          </w:rPr>
          <w:t>,</w:t>
        </w:r>
        <w:r w:rsidR="009E560A" w:rsidRPr="00D075BD">
          <w:rPr>
            <w:rPrChange w:id="326" w:author="Maitreyi Sahu" w:date="2023-12-30T12:58:00Z">
              <w:rPr>
                <w:rFonts w:ascii="Segoe UI" w:eastAsia="Times New Roman" w:hAnsi="Segoe UI" w:cs="Segoe UI"/>
                <w:color w:val="000000"/>
                <w:kern w:val="0"/>
                <w:sz w:val="21"/>
                <w:szCs w:val="21"/>
                <w14:ligatures w14:val="none"/>
              </w:rPr>
            </w:rPrChange>
          </w:rPr>
          <w:t xml:space="preserve"> the </w:t>
        </w:r>
      </w:ins>
      <w:ins w:id="327" w:author="Maitreyi Sahu" w:date="2023-12-30T11:24:00Z">
        <w:r w:rsidR="009E560A" w:rsidRPr="00D075BD">
          <w:rPr>
            <w:rPrChange w:id="328" w:author="Maitreyi Sahu" w:date="2023-12-30T12:58:00Z">
              <w:rPr>
                <w:rFonts w:ascii="Segoe UI" w:eastAsia="Times New Roman" w:hAnsi="Segoe UI" w:cs="Segoe UI"/>
                <w:color w:val="000000"/>
                <w:kern w:val="0"/>
                <w:sz w:val="21"/>
                <w:szCs w:val="21"/>
                <w14:ligatures w14:val="none"/>
              </w:rPr>
            </w:rPrChange>
          </w:rPr>
          <w:t>potential of these data to provide valuable insights for programs may not ful</w:t>
        </w:r>
      </w:ins>
      <w:ins w:id="329" w:author="Maitreyi Sahu" w:date="2023-12-30T11:25:00Z">
        <w:r w:rsidR="009E560A" w:rsidRPr="00D075BD">
          <w:rPr>
            <w:rPrChange w:id="330" w:author="Maitreyi Sahu" w:date="2023-12-30T12:58:00Z">
              <w:rPr>
                <w:rFonts w:ascii="Segoe UI" w:eastAsia="Times New Roman" w:hAnsi="Segoe UI" w:cs="Segoe UI"/>
                <w:color w:val="000000"/>
                <w:kern w:val="0"/>
                <w:sz w:val="21"/>
                <w:szCs w:val="21"/>
                <w14:ligatures w14:val="none"/>
              </w:rPr>
            </w:rPrChange>
          </w:rPr>
          <w:t>ly be acknowledged.</w:t>
        </w:r>
      </w:ins>
    </w:p>
    <w:p w14:paraId="209E8CDE" w14:textId="3353C6A0" w:rsidR="00F97618" w:rsidRPr="00D075BD" w:rsidRDefault="009E560A" w:rsidP="00F97618">
      <w:pPr>
        <w:numPr>
          <w:ilvl w:val="0"/>
          <w:numId w:val="6"/>
        </w:numPr>
        <w:spacing w:before="100" w:beforeAutospacing="1" w:after="100" w:afterAutospacing="1" w:line="240" w:lineRule="auto"/>
        <w:rPr>
          <w:ins w:id="331" w:author="Maitreyi Sahu" w:date="2023-12-30T12:41:00Z"/>
          <w:rPrChange w:id="332" w:author="Maitreyi Sahu" w:date="2023-12-30T12:58:00Z">
            <w:rPr>
              <w:ins w:id="333" w:author="Maitreyi Sahu" w:date="2023-12-30T12:41:00Z"/>
              <w:rFonts w:ascii="Segoe UI" w:eastAsia="Times New Roman" w:hAnsi="Segoe UI" w:cs="Segoe UI"/>
              <w:color w:val="000000"/>
              <w:kern w:val="0"/>
              <w:sz w:val="21"/>
              <w:szCs w:val="21"/>
              <w14:ligatures w14:val="none"/>
            </w:rPr>
          </w:rPrChange>
        </w:rPr>
      </w:pPr>
      <w:ins w:id="334" w:author="Maitreyi Sahu" w:date="2023-12-30T11:25:00Z">
        <w:r w:rsidRPr="00D075BD">
          <w:rPr>
            <w:rPrChange w:id="335" w:author="Maitreyi Sahu" w:date="2023-12-30T12:58:00Z">
              <w:rPr>
                <w:rFonts w:ascii="Segoe UI" w:eastAsia="Times New Roman" w:hAnsi="Segoe UI" w:cs="Segoe UI"/>
                <w:color w:val="000000"/>
                <w:kern w:val="0"/>
                <w:sz w:val="21"/>
                <w:szCs w:val="21"/>
                <w14:ligatures w14:val="none"/>
              </w:rPr>
            </w:rPrChange>
          </w:rPr>
          <w:t xml:space="preserve">We highlight examples of analyses of claims data from </w:t>
        </w:r>
      </w:ins>
      <w:ins w:id="336" w:author="Maitreyi Sahu" w:date="2023-12-30T12:43:00Z">
        <w:r w:rsidR="00DC0954" w:rsidRPr="00D075BD">
          <w:rPr>
            <w:rPrChange w:id="337" w:author="Maitreyi Sahu" w:date="2023-12-30T12:58:00Z">
              <w:rPr>
                <w:rFonts w:ascii="Segoe UI" w:eastAsia="Times New Roman" w:hAnsi="Segoe UI" w:cs="Segoe UI"/>
                <w:color w:val="000000"/>
                <w:kern w:val="0"/>
                <w:sz w:val="21"/>
                <w:szCs w:val="21"/>
                <w14:ligatures w14:val="none"/>
              </w:rPr>
            </w:rPrChange>
          </w:rPr>
          <w:t>Ethiopia and Tanzania which</w:t>
        </w:r>
      </w:ins>
      <w:ins w:id="338" w:author="Maitreyi Sahu" w:date="2023-12-30T12:37:00Z">
        <w:r w:rsidR="002B1262" w:rsidRPr="00D075BD">
          <w:rPr>
            <w:rPrChange w:id="339" w:author="Maitreyi Sahu" w:date="2023-12-30T12:58:00Z">
              <w:rPr>
                <w:rFonts w:ascii="Segoe UI" w:eastAsia="Times New Roman" w:hAnsi="Segoe UI" w:cs="Segoe UI"/>
                <w:color w:val="000000"/>
                <w:kern w:val="0"/>
                <w:sz w:val="21"/>
                <w:szCs w:val="21"/>
                <w14:ligatures w14:val="none"/>
              </w:rPr>
            </w:rPrChange>
          </w:rPr>
          <w:t xml:space="preserve"> have provided insight into </w:t>
        </w:r>
      </w:ins>
      <w:ins w:id="340" w:author="Maitreyi Sahu" w:date="2023-12-30T12:39:00Z">
        <w:r w:rsidR="00892E8C" w:rsidRPr="00D075BD">
          <w:rPr>
            <w:rPrChange w:id="341" w:author="Maitreyi Sahu" w:date="2023-12-30T12:58:00Z">
              <w:rPr>
                <w:rFonts w:ascii="Segoe UI" w:eastAsia="Times New Roman" w:hAnsi="Segoe UI" w:cs="Segoe UI"/>
                <w:color w:val="000000"/>
                <w:kern w:val="0"/>
                <w:sz w:val="21"/>
                <w:szCs w:val="21"/>
                <w14:ligatures w14:val="none"/>
              </w:rPr>
            </w:rPrChange>
          </w:rPr>
          <w:t xml:space="preserve">financial sustainability and </w:t>
        </w:r>
      </w:ins>
      <w:ins w:id="342" w:author="Maitreyi Sahu" w:date="2023-12-30T12:40:00Z">
        <w:r w:rsidR="00F84913" w:rsidRPr="00D075BD">
          <w:rPr>
            <w:rPrChange w:id="343" w:author="Maitreyi Sahu" w:date="2023-12-30T12:58:00Z">
              <w:rPr>
                <w:rFonts w:ascii="Segoe UI" w:eastAsia="Times New Roman" w:hAnsi="Segoe UI" w:cs="Segoe UI"/>
                <w:color w:val="000000"/>
                <w:kern w:val="0"/>
                <w:sz w:val="21"/>
                <w:szCs w:val="21"/>
                <w14:ligatures w14:val="none"/>
              </w:rPr>
            </w:rPrChange>
          </w:rPr>
          <w:t xml:space="preserve">distributional equity of health </w:t>
        </w:r>
      </w:ins>
      <w:ins w:id="344" w:author="Maitreyi Sahu" w:date="2023-12-30T12:46:00Z">
        <w:r w:rsidR="0041792B" w:rsidRPr="00D075BD">
          <w:rPr>
            <w:rPrChange w:id="345" w:author="Maitreyi Sahu" w:date="2023-12-30T12:58:00Z">
              <w:rPr>
                <w:rFonts w:ascii="Segoe UI" w:eastAsia="Times New Roman" w:hAnsi="Segoe UI" w:cs="Segoe UI"/>
                <w:color w:val="000000"/>
                <w:kern w:val="0"/>
                <w:sz w:val="21"/>
                <w:szCs w:val="21"/>
                <w14:ligatures w14:val="none"/>
              </w:rPr>
            </w:rPrChange>
          </w:rPr>
          <w:t xml:space="preserve">spending </w:t>
        </w:r>
      </w:ins>
      <w:ins w:id="346" w:author="Maitreyi Sahu" w:date="2023-12-30T12:43:00Z">
        <w:r w:rsidR="00A85CAD" w:rsidRPr="00D075BD">
          <w:rPr>
            <w:rPrChange w:id="347" w:author="Maitreyi Sahu" w:date="2023-12-30T12:58:00Z">
              <w:rPr>
                <w:rFonts w:ascii="Segoe UI" w:eastAsia="Times New Roman" w:hAnsi="Segoe UI" w:cs="Segoe UI"/>
                <w:color w:val="000000"/>
                <w:kern w:val="0"/>
                <w:sz w:val="21"/>
                <w:szCs w:val="21"/>
                <w14:ligatures w14:val="none"/>
              </w:rPr>
            </w:rPrChange>
          </w:rPr>
          <w:t>and utilization</w:t>
        </w:r>
      </w:ins>
      <w:ins w:id="348" w:author="Maitreyi Sahu" w:date="2023-12-30T12:40:00Z">
        <w:r w:rsidR="00F84913" w:rsidRPr="00D075BD">
          <w:rPr>
            <w:rPrChange w:id="349" w:author="Maitreyi Sahu" w:date="2023-12-30T12:58:00Z">
              <w:rPr>
                <w:rFonts w:ascii="Segoe UI" w:eastAsia="Times New Roman" w:hAnsi="Segoe UI" w:cs="Segoe UI"/>
                <w:color w:val="000000"/>
                <w:kern w:val="0"/>
                <w:sz w:val="21"/>
                <w:szCs w:val="21"/>
                <w14:ligatures w14:val="none"/>
              </w:rPr>
            </w:rPrChange>
          </w:rPr>
          <w:t xml:space="preserve">, as well as </w:t>
        </w:r>
      </w:ins>
      <w:ins w:id="350" w:author="Maitreyi Sahu" w:date="2023-12-30T12:41:00Z">
        <w:r w:rsidR="00A85CAD" w:rsidRPr="00D075BD">
          <w:rPr>
            <w:rPrChange w:id="351" w:author="Maitreyi Sahu" w:date="2023-12-30T12:58:00Z">
              <w:rPr>
                <w:rFonts w:ascii="Segoe UI" w:eastAsia="Times New Roman" w:hAnsi="Segoe UI" w:cs="Segoe UI"/>
                <w:color w:val="000000"/>
                <w:kern w:val="0"/>
                <w:sz w:val="21"/>
                <w:szCs w:val="21"/>
                <w14:ligatures w14:val="none"/>
              </w:rPr>
            </w:rPrChange>
          </w:rPr>
          <w:t>studies</w:t>
        </w:r>
      </w:ins>
      <w:ins w:id="352" w:author="Maitreyi Sahu" w:date="2023-12-30T12:40:00Z">
        <w:r w:rsidR="00F84913" w:rsidRPr="00D075BD">
          <w:rPr>
            <w:rPrChange w:id="353" w:author="Maitreyi Sahu" w:date="2023-12-30T12:58:00Z">
              <w:rPr>
                <w:rFonts w:ascii="Segoe UI" w:eastAsia="Times New Roman" w:hAnsi="Segoe UI" w:cs="Segoe UI"/>
                <w:color w:val="000000"/>
                <w:kern w:val="0"/>
                <w:sz w:val="21"/>
                <w:szCs w:val="21"/>
                <w14:ligatures w14:val="none"/>
              </w:rPr>
            </w:rPrChange>
          </w:rPr>
          <w:t xml:space="preserve"> from the US and Europe which </w:t>
        </w:r>
      </w:ins>
      <w:ins w:id="354" w:author="Maitreyi Sahu" w:date="2023-12-30T12:41:00Z">
        <w:r w:rsidR="00A85CAD" w:rsidRPr="00D075BD">
          <w:rPr>
            <w:rPrChange w:id="355" w:author="Maitreyi Sahu" w:date="2023-12-30T12:58:00Z">
              <w:rPr>
                <w:rFonts w:ascii="Segoe UI" w:eastAsia="Times New Roman" w:hAnsi="Segoe UI" w:cs="Segoe UI"/>
                <w:color w:val="000000"/>
                <w:kern w:val="0"/>
                <w:sz w:val="21"/>
                <w:szCs w:val="21"/>
                <w14:ligatures w14:val="none"/>
              </w:rPr>
            </w:rPrChange>
          </w:rPr>
          <w:t>used claims</w:t>
        </w:r>
      </w:ins>
      <w:ins w:id="356" w:author="Maitreyi Sahu" w:date="2023-12-30T12:42:00Z">
        <w:r w:rsidR="00A85CAD" w:rsidRPr="00D075BD">
          <w:rPr>
            <w:rPrChange w:id="357" w:author="Maitreyi Sahu" w:date="2023-12-30T12:58:00Z">
              <w:rPr>
                <w:rFonts w:ascii="Segoe UI" w:eastAsia="Times New Roman" w:hAnsi="Segoe UI" w:cs="Segoe UI"/>
                <w:color w:val="000000"/>
                <w:kern w:val="0"/>
                <w:sz w:val="21"/>
                <w:szCs w:val="21"/>
                <w14:ligatures w14:val="none"/>
              </w:rPr>
            </w:rPrChange>
          </w:rPr>
          <w:t xml:space="preserve"> </w:t>
        </w:r>
      </w:ins>
      <w:ins w:id="358" w:author="Maitreyi Sahu" w:date="2023-12-30T12:41:00Z">
        <w:r w:rsidR="00A85CAD" w:rsidRPr="00D075BD">
          <w:rPr>
            <w:rPrChange w:id="359" w:author="Maitreyi Sahu" w:date="2023-12-30T12:58:00Z">
              <w:rPr>
                <w:rFonts w:ascii="Segoe UI" w:eastAsia="Times New Roman" w:hAnsi="Segoe UI" w:cs="Segoe UI"/>
                <w:color w:val="000000"/>
                <w:kern w:val="0"/>
                <w:sz w:val="21"/>
                <w:szCs w:val="21"/>
                <w14:ligatures w14:val="none"/>
              </w:rPr>
            </w:rPrChange>
          </w:rPr>
          <w:t>to understand</w:t>
        </w:r>
      </w:ins>
      <w:ins w:id="360" w:author="Maitreyi Sahu" w:date="2023-12-30T12:40:00Z">
        <w:r w:rsidR="00F84913" w:rsidRPr="00D075BD">
          <w:rPr>
            <w:rPrChange w:id="361" w:author="Maitreyi Sahu" w:date="2023-12-30T12:58:00Z">
              <w:rPr>
                <w:rFonts w:ascii="Segoe UI" w:eastAsia="Times New Roman" w:hAnsi="Segoe UI" w:cs="Segoe UI"/>
                <w:color w:val="000000"/>
                <w:kern w:val="0"/>
                <w:sz w:val="21"/>
                <w:szCs w:val="21"/>
                <w14:ligatures w14:val="none"/>
              </w:rPr>
            </w:rPrChange>
          </w:rPr>
          <w:t xml:space="preserve"> health </w:t>
        </w:r>
      </w:ins>
      <w:ins w:id="362" w:author="Maitreyi Sahu" w:date="2023-12-30T12:41:00Z">
        <w:r w:rsidR="00F84913" w:rsidRPr="00D075BD">
          <w:rPr>
            <w:rPrChange w:id="363" w:author="Maitreyi Sahu" w:date="2023-12-30T12:58:00Z">
              <w:rPr>
                <w:rFonts w:ascii="Segoe UI" w:eastAsia="Times New Roman" w:hAnsi="Segoe UI" w:cs="Segoe UI"/>
                <w:color w:val="000000"/>
                <w:kern w:val="0"/>
                <w:sz w:val="21"/>
                <w:szCs w:val="21"/>
                <w14:ligatures w14:val="none"/>
              </w:rPr>
            </w:rPrChange>
          </w:rPr>
          <w:t>care utilization and spending by disease and demographic group</w:t>
        </w:r>
        <w:r w:rsidR="00A85CAD" w:rsidRPr="00D075BD">
          <w:rPr>
            <w:rPrChange w:id="364" w:author="Maitreyi Sahu" w:date="2023-12-30T12:58:00Z">
              <w:rPr>
                <w:rFonts w:ascii="Segoe UI" w:eastAsia="Times New Roman" w:hAnsi="Segoe UI" w:cs="Segoe UI"/>
                <w:color w:val="000000"/>
                <w:kern w:val="0"/>
                <w:sz w:val="21"/>
                <w:szCs w:val="21"/>
                <w14:ligatures w14:val="none"/>
              </w:rPr>
            </w:rPrChange>
          </w:rPr>
          <w:t>.</w:t>
        </w:r>
      </w:ins>
    </w:p>
    <w:p w14:paraId="64263765" w14:textId="4C2693EA" w:rsidR="00A85CAD" w:rsidRPr="00D075BD" w:rsidRDefault="00DC0954">
      <w:pPr>
        <w:numPr>
          <w:ilvl w:val="0"/>
          <w:numId w:val="6"/>
        </w:numPr>
        <w:spacing w:before="100" w:beforeAutospacing="1" w:after="100" w:afterAutospacing="1" w:line="240" w:lineRule="auto"/>
        <w:rPr>
          <w:ins w:id="365" w:author="Maitreyi Sahu" w:date="2023-12-30T11:12:00Z"/>
          <w:rPrChange w:id="366" w:author="Maitreyi Sahu" w:date="2023-12-30T12:58:00Z">
            <w:rPr>
              <w:ins w:id="367" w:author="Maitreyi Sahu" w:date="2023-12-30T11:12:00Z"/>
              <w:highlight w:val="yellow"/>
            </w:rPr>
          </w:rPrChange>
        </w:rPr>
        <w:pPrChange w:id="368" w:author="Maitreyi Sahu" w:date="2023-12-30T11:19:00Z">
          <w:pPr>
            <w:pStyle w:val="NormalWeb"/>
            <w:numPr>
              <w:numId w:val="6"/>
            </w:numPr>
            <w:shd w:val="clear" w:color="auto" w:fill="FFFFFF"/>
            <w:tabs>
              <w:tab w:val="num" w:pos="720"/>
            </w:tabs>
            <w:spacing w:before="0" w:beforeAutospacing="0" w:after="150" w:afterAutospacing="0"/>
            <w:ind w:left="720" w:hanging="360"/>
          </w:pPr>
        </w:pPrChange>
      </w:pPr>
      <w:ins w:id="369" w:author="Maitreyi Sahu" w:date="2023-12-30T12:43:00Z">
        <w:r w:rsidRPr="00D075BD">
          <w:rPr>
            <w:rPrChange w:id="370" w:author="Maitreyi Sahu" w:date="2023-12-30T12:58:00Z">
              <w:rPr>
                <w:rFonts w:ascii="Segoe UI" w:hAnsi="Segoe UI" w:cs="Segoe UI"/>
                <w:color w:val="000000"/>
                <w:sz w:val="21"/>
                <w:szCs w:val="21"/>
              </w:rPr>
            </w:rPrChange>
          </w:rPr>
          <w:t xml:space="preserve">We urge </w:t>
        </w:r>
      </w:ins>
      <w:ins w:id="371" w:author="Maitreyi Sahu" w:date="2023-12-30T12:55:00Z">
        <w:r w:rsidR="001D62DF" w:rsidRPr="00D075BD">
          <w:rPr>
            <w:rPrChange w:id="372" w:author="Maitreyi Sahu" w:date="2023-12-30T12:58:00Z">
              <w:rPr>
                <w:rFonts w:ascii="Segoe UI" w:hAnsi="Segoe UI" w:cs="Segoe UI"/>
                <w:color w:val="000000"/>
                <w:sz w:val="21"/>
                <w:szCs w:val="21"/>
              </w:rPr>
            </w:rPrChange>
          </w:rPr>
          <w:t>national health insurance programs in sub-Saharan Africa</w:t>
        </w:r>
      </w:ins>
      <w:ins w:id="373" w:author="Maitreyi Sahu" w:date="2023-12-30T12:44:00Z">
        <w:r w:rsidRPr="00D075BD">
          <w:rPr>
            <w:rPrChange w:id="374" w:author="Maitreyi Sahu" w:date="2023-12-30T12:58:00Z">
              <w:rPr>
                <w:rFonts w:ascii="Segoe UI" w:hAnsi="Segoe UI" w:cs="Segoe UI"/>
                <w:color w:val="000000"/>
                <w:sz w:val="21"/>
                <w:szCs w:val="21"/>
              </w:rPr>
            </w:rPrChange>
          </w:rPr>
          <w:t xml:space="preserve"> to </w:t>
        </w:r>
        <w:r w:rsidR="00AF58DC" w:rsidRPr="00D075BD">
          <w:rPr>
            <w:rPrChange w:id="375" w:author="Maitreyi Sahu" w:date="2023-12-30T12:58:00Z">
              <w:rPr>
                <w:rFonts w:ascii="Segoe UI" w:hAnsi="Segoe UI" w:cs="Segoe UI"/>
                <w:color w:val="000000"/>
                <w:sz w:val="21"/>
                <w:szCs w:val="21"/>
              </w:rPr>
            </w:rPrChange>
          </w:rPr>
          <w:t xml:space="preserve">invest in </w:t>
        </w:r>
        <w:r w:rsidR="003B5B25" w:rsidRPr="00D075BD">
          <w:rPr>
            <w:rPrChange w:id="376" w:author="Maitreyi Sahu" w:date="2023-12-30T12:58:00Z">
              <w:rPr>
                <w:rFonts w:ascii="Segoe UI" w:hAnsi="Segoe UI" w:cs="Segoe UI"/>
                <w:color w:val="000000"/>
                <w:sz w:val="21"/>
                <w:szCs w:val="21"/>
              </w:rPr>
            </w:rPrChange>
          </w:rPr>
          <w:t xml:space="preserve">developing their </w:t>
        </w:r>
      </w:ins>
      <w:ins w:id="377" w:author="Maitreyi Sahu" w:date="2023-12-30T12:54:00Z">
        <w:r w:rsidR="00707E48" w:rsidRPr="00D075BD">
          <w:rPr>
            <w:rPrChange w:id="378" w:author="Maitreyi Sahu" w:date="2023-12-30T12:58:00Z">
              <w:rPr>
                <w:rFonts w:ascii="Segoe UI" w:hAnsi="Segoe UI" w:cs="Segoe UI"/>
                <w:color w:val="000000"/>
                <w:sz w:val="21"/>
                <w:szCs w:val="21"/>
              </w:rPr>
            </w:rPrChange>
          </w:rPr>
          <w:t xml:space="preserve">infrastructure </w:t>
        </w:r>
        <w:r w:rsidR="009E1228" w:rsidRPr="00D075BD">
          <w:rPr>
            <w:rPrChange w:id="379" w:author="Maitreyi Sahu" w:date="2023-12-30T12:58:00Z">
              <w:rPr>
                <w:rFonts w:ascii="Segoe UI" w:hAnsi="Segoe UI" w:cs="Segoe UI"/>
                <w:color w:val="000000"/>
                <w:sz w:val="21"/>
                <w:szCs w:val="21"/>
              </w:rPr>
            </w:rPrChange>
          </w:rPr>
          <w:t xml:space="preserve">for analyzing their claims data, </w:t>
        </w:r>
      </w:ins>
      <w:ins w:id="380" w:author="Maitreyi Sahu" w:date="2023-12-30T12:55:00Z">
        <w:r w:rsidR="001D62DF" w:rsidRPr="00D075BD">
          <w:rPr>
            <w:rPrChange w:id="381" w:author="Maitreyi Sahu" w:date="2023-12-30T12:58:00Z">
              <w:rPr>
                <w:rFonts w:ascii="Segoe UI" w:hAnsi="Segoe UI" w:cs="Segoe UI"/>
                <w:color w:val="000000"/>
                <w:sz w:val="21"/>
                <w:szCs w:val="21"/>
              </w:rPr>
            </w:rPrChange>
          </w:rPr>
          <w:t xml:space="preserve">to partner with external organizations where </w:t>
        </w:r>
      </w:ins>
      <w:ins w:id="382" w:author="Maitreyi Sahu" w:date="2023-12-30T12:56:00Z">
        <w:r w:rsidR="001D62DF" w:rsidRPr="00D075BD">
          <w:rPr>
            <w:rPrChange w:id="383" w:author="Maitreyi Sahu" w:date="2023-12-30T12:58:00Z">
              <w:rPr>
                <w:rFonts w:ascii="Segoe UI" w:hAnsi="Segoe UI" w:cs="Segoe UI"/>
                <w:color w:val="000000"/>
                <w:sz w:val="21"/>
                <w:szCs w:val="21"/>
              </w:rPr>
            </w:rPrChange>
          </w:rPr>
          <w:lastRenderedPageBreak/>
          <w:t xml:space="preserve">beneficial, and </w:t>
        </w:r>
        <w:r w:rsidR="00652C31" w:rsidRPr="00D075BD">
          <w:rPr>
            <w:rPrChange w:id="384" w:author="Maitreyi Sahu" w:date="2023-12-30T12:58:00Z">
              <w:rPr>
                <w:rFonts w:ascii="Segoe UI" w:hAnsi="Segoe UI" w:cs="Segoe UI"/>
                <w:color w:val="000000"/>
                <w:sz w:val="21"/>
                <w:szCs w:val="21"/>
              </w:rPr>
            </w:rPrChange>
          </w:rPr>
          <w:t xml:space="preserve">to use the wealth of </w:t>
        </w:r>
      </w:ins>
      <w:ins w:id="385" w:author="Maitreyi Sahu" w:date="2023-12-30T12:57:00Z">
        <w:r w:rsidR="00D075BD" w:rsidRPr="00D075BD">
          <w:rPr>
            <w:rPrChange w:id="386" w:author="Maitreyi Sahu" w:date="2023-12-30T12:58:00Z">
              <w:rPr>
                <w:rFonts w:ascii="Segoe UI" w:hAnsi="Segoe UI" w:cs="Segoe UI"/>
                <w:color w:val="000000"/>
                <w:sz w:val="21"/>
                <w:szCs w:val="21"/>
              </w:rPr>
            </w:rPrChange>
          </w:rPr>
          <w:t xml:space="preserve">claims </w:t>
        </w:r>
      </w:ins>
      <w:ins w:id="387" w:author="Maitreyi Sahu" w:date="2023-12-30T12:56:00Z">
        <w:r w:rsidR="00652C31" w:rsidRPr="00D075BD">
          <w:rPr>
            <w:rPrChange w:id="388" w:author="Maitreyi Sahu" w:date="2023-12-30T12:58:00Z">
              <w:rPr>
                <w:rFonts w:ascii="Segoe UI" w:hAnsi="Segoe UI" w:cs="Segoe UI"/>
                <w:color w:val="000000"/>
                <w:sz w:val="21"/>
                <w:szCs w:val="21"/>
              </w:rPr>
            </w:rPrChange>
          </w:rPr>
          <w:t>data they are coll</w:t>
        </w:r>
      </w:ins>
      <w:ins w:id="389" w:author="Maitreyi Sahu" w:date="2023-12-30T12:57:00Z">
        <w:r w:rsidR="00652C31" w:rsidRPr="00D075BD">
          <w:rPr>
            <w:rPrChange w:id="390" w:author="Maitreyi Sahu" w:date="2023-12-30T12:58:00Z">
              <w:rPr>
                <w:rFonts w:ascii="Segoe UI" w:hAnsi="Segoe UI" w:cs="Segoe UI"/>
                <w:color w:val="000000"/>
                <w:sz w:val="21"/>
                <w:szCs w:val="21"/>
              </w:rPr>
            </w:rPrChange>
          </w:rPr>
          <w:t>ecting to provide insights into how to sustainably achieve Universal Health Coverage.</w:t>
        </w:r>
      </w:ins>
    </w:p>
    <w:p w14:paraId="1A5D44E0" w14:textId="77777777" w:rsidR="00CA051B" w:rsidRPr="007528E8" w:rsidDel="00652C31" w:rsidRDefault="00CA051B">
      <w:pPr>
        <w:rPr>
          <w:del w:id="391" w:author="Maitreyi Sahu" w:date="2023-12-30T12:57:00Z"/>
          <w:b/>
          <w:bCs/>
          <w:rPrChange w:id="392" w:author="Maitreyi Sahu" w:date="2023-12-30T13:05:00Z">
            <w:rPr>
              <w:del w:id="393" w:author="Maitreyi Sahu" w:date="2023-12-30T12:57:00Z"/>
            </w:rPr>
          </w:rPrChange>
        </w:rPr>
      </w:pPr>
    </w:p>
    <w:p w14:paraId="254F33F9" w14:textId="77777777" w:rsidR="002C3BD7" w:rsidRPr="007528E8" w:rsidDel="007528E8" w:rsidRDefault="002C3BD7">
      <w:pPr>
        <w:rPr>
          <w:del w:id="394" w:author="Maitreyi Sahu" w:date="2023-12-30T13:05:00Z"/>
          <w:b/>
          <w:bCs/>
          <w:rPrChange w:id="395" w:author="Maitreyi Sahu" w:date="2023-12-30T13:05:00Z">
            <w:rPr>
              <w:del w:id="396" w:author="Maitreyi Sahu" w:date="2023-12-30T13:05:00Z"/>
            </w:rPr>
          </w:rPrChange>
        </w:rPr>
      </w:pPr>
      <w:del w:id="397" w:author="Maitreyi Sahu" w:date="2023-12-30T12:57:00Z">
        <w:r w:rsidRPr="007528E8" w:rsidDel="00652C31">
          <w:rPr>
            <w:b/>
            <w:bCs/>
            <w:rPrChange w:id="398" w:author="Maitreyi Sahu" w:date="2023-12-30T13:05:00Z">
              <w:rPr/>
            </w:rPrChange>
          </w:rPr>
          <w:br w:type="page"/>
        </w:r>
      </w:del>
    </w:p>
    <w:p w14:paraId="0F0008D1" w14:textId="14A3817F" w:rsidR="007528E8" w:rsidRPr="007528E8" w:rsidRDefault="007528E8">
      <w:pPr>
        <w:rPr>
          <w:ins w:id="399" w:author="Maitreyi Sahu" w:date="2023-12-30T12:58:00Z"/>
          <w:b/>
          <w:bCs/>
          <w:rPrChange w:id="400" w:author="Maitreyi Sahu" w:date="2023-12-30T13:05:00Z">
            <w:rPr>
              <w:ins w:id="401" w:author="Maitreyi Sahu" w:date="2023-12-30T12:58:00Z"/>
            </w:rPr>
          </w:rPrChange>
        </w:rPr>
      </w:pPr>
      <w:ins w:id="402" w:author="Maitreyi Sahu" w:date="2023-12-30T13:04:00Z">
        <w:r w:rsidRPr="007528E8">
          <w:rPr>
            <w:b/>
            <w:bCs/>
            <w:rPrChange w:id="403" w:author="Maitreyi Sahu" w:date="2023-12-30T13:05:00Z">
              <w:rPr/>
            </w:rPrChange>
          </w:rPr>
          <w:t>Acknowledgements</w:t>
        </w:r>
      </w:ins>
    </w:p>
    <w:p w14:paraId="041D498D" w14:textId="35E4A0A2" w:rsidR="001C1B02" w:rsidRPr="007171D5" w:rsidRDefault="007528E8">
      <w:pPr>
        <w:rPr>
          <w:ins w:id="404" w:author="Maitreyi Sahu" w:date="2023-12-30T13:06:00Z"/>
          <w:rPrChange w:id="405" w:author="Maitreyi Sahu" w:date="2023-12-30T13:42:00Z">
            <w:rPr>
              <w:ins w:id="406" w:author="Maitreyi Sahu" w:date="2023-12-30T13:06:00Z"/>
              <w:b/>
              <w:bCs/>
            </w:rPr>
          </w:rPrChange>
        </w:rPr>
      </w:pPr>
      <w:ins w:id="407" w:author="Maitreyi Sahu" w:date="2023-12-30T13:05:00Z">
        <w:r>
          <w:t xml:space="preserve">We thank </w:t>
        </w:r>
        <w:r w:rsidR="00A44686">
          <w:t xml:space="preserve">Justice </w:t>
        </w:r>
        <w:proofErr w:type="spellStart"/>
        <w:r w:rsidR="00A44686">
          <w:t>No</w:t>
        </w:r>
      </w:ins>
      <w:ins w:id="408" w:author="Maitreyi Sahu" w:date="2023-12-30T13:06:00Z">
        <w:r w:rsidR="00A44686">
          <w:t>nvignon</w:t>
        </w:r>
        <w:proofErr w:type="spellEnd"/>
        <w:r w:rsidR="00A44686">
          <w:t xml:space="preserve"> and </w:t>
        </w:r>
        <w:r w:rsidR="001C1B02">
          <w:t>Joseph Dieleman for their valuable feedback on</w:t>
        </w:r>
      </w:ins>
      <w:ins w:id="409" w:author="Maitreyi Sahu" w:date="2023-12-30T13:07:00Z">
        <w:r w:rsidR="004D197F">
          <w:t xml:space="preserve"> </w:t>
        </w:r>
      </w:ins>
      <w:ins w:id="410" w:author="Maitreyi Sahu" w:date="2023-12-30T13:31:00Z">
        <w:r w:rsidR="002C22F2">
          <w:t>a</w:t>
        </w:r>
      </w:ins>
      <w:ins w:id="411" w:author="Maitreyi Sahu" w:date="2023-12-30T13:30:00Z">
        <w:r w:rsidR="00292B9B">
          <w:t xml:space="preserve"> draft of this ar</w:t>
        </w:r>
      </w:ins>
      <w:ins w:id="412" w:author="Maitreyi Sahu" w:date="2023-12-30T13:31:00Z">
        <w:r w:rsidR="00292B9B">
          <w:t>ticle.</w:t>
        </w:r>
      </w:ins>
      <w:ins w:id="413" w:author="Maitreyi Sahu" w:date="2023-12-30T13:06:00Z">
        <w:r w:rsidR="001C1B02">
          <w:t xml:space="preserve"> </w:t>
        </w:r>
      </w:ins>
    </w:p>
    <w:p w14:paraId="55B42B56" w14:textId="38E35414" w:rsidR="00E42619" w:rsidRPr="00D075BD" w:rsidRDefault="00E42619">
      <w:pPr>
        <w:rPr>
          <w:b/>
          <w:bCs/>
          <w:rPrChange w:id="414" w:author="Maitreyi Sahu" w:date="2023-12-30T12:58:00Z">
            <w:rPr/>
          </w:rPrChange>
        </w:rPr>
      </w:pPr>
      <w:r w:rsidRPr="00D075BD">
        <w:rPr>
          <w:b/>
          <w:bCs/>
          <w:rPrChange w:id="415" w:author="Maitreyi Sahu" w:date="2023-12-30T12:58:00Z">
            <w:rPr/>
          </w:rPrChange>
        </w:rPr>
        <w:t>References</w:t>
      </w:r>
    </w:p>
    <w:p w14:paraId="63A6DADD" w14:textId="77777777" w:rsidR="009F4BD0" w:rsidRPr="009F4BD0" w:rsidRDefault="002C3BD7" w:rsidP="009F4BD0">
      <w:pPr>
        <w:pStyle w:val="Bibliography"/>
        <w:rPr>
          <w:rFonts w:ascii="Calibri" w:hAnsi="Calibri" w:cs="Calibri"/>
        </w:rPr>
      </w:pPr>
      <w:r>
        <w:fldChar w:fldCharType="begin"/>
      </w:r>
      <w:r>
        <w:instrText xml:space="preserve"> ADDIN ZOTERO_BIBL {"uncited":[],"omitted":[],"custom":[]} CSL_BIBLIOGRAPHY </w:instrText>
      </w:r>
      <w:r>
        <w:fldChar w:fldCharType="separate"/>
      </w:r>
      <w:r w:rsidR="009F4BD0" w:rsidRPr="009F4BD0">
        <w:rPr>
          <w:rFonts w:ascii="Calibri" w:hAnsi="Calibri" w:cs="Calibri"/>
        </w:rPr>
        <w:t>1.</w:t>
      </w:r>
      <w:r w:rsidR="009F4BD0" w:rsidRPr="009F4BD0">
        <w:rPr>
          <w:rFonts w:ascii="Calibri" w:hAnsi="Calibri" w:cs="Calibri"/>
        </w:rPr>
        <w:tab/>
        <w:t xml:space="preserve">United Nations Department of Economic and Social Affairs. </w:t>
      </w:r>
      <w:r w:rsidR="009F4BD0" w:rsidRPr="009F4BD0">
        <w:rPr>
          <w:rFonts w:ascii="Calibri" w:hAnsi="Calibri" w:cs="Calibri"/>
          <w:i/>
          <w:iCs/>
        </w:rPr>
        <w:t>2030 Sustainable Development Goals. Goal 3: Ensure Healthy Lives and Promote Well-Being for All at All Ages</w:t>
      </w:r>
      <w:r w:rsidR="009F4BD0" w:rsidRPr="009F4BD0">
        <w:rPr>
          <w:rFonts w:ascii="Calibri" w:hAnsi="Calibri" w:cs="Calibri"/>
        </w:rPr>
        <w:t>. Accessed November 26, 2023. https://sdgs.un.org/goals/goal3#targets_and_indicators</w:t>
      </w:r>
    </w:p>
    <w:p w14:paraId="13274D0B" w14:textId="77777777" w:rsidR="009F4BD0" w:rsidRPr="009F4BD0" w:rsidRDefault="009F4BD0" w:rsidP="009F4BD0">
      <w:pPr>
        <w:pStyle w:val="Bibliography"/>
        <w:rPr>
          <w:rFonts w:ascii="Calibri" w:hAnsi="Calibri" w:cs="Calibri"/>
        </w:rPr>
      </w:pPr>
      <w:r w:rsidRPr="009F4BD0">
        <w:rPr>
          <w:rFonts w:ascii="Calibri" w:hAnsi="Calibri" w:cs="Calibri"/>
        </w:rPr>
        <w:t>2.</w:t>
      </w:r>
      <w:r w:rsidRPr="009F4BD0">
        <w:rPr>
          <w:rFonts w:ascii="Calibri" w:hAnsi="Calibri" w:cs="Calibri"/>
        </w:rPr>
        <w:tab/>
        <w:t xml:space="preserve">Ly MS, Bassoum O, Faye A. Universal health insurance in Africa: a narrative review of the literature on institutional models. </w:t>
      </w:r>
      <w:r w:rsidRPr="009F4BD0">
        <w:rPr>
          <w:rFonts w:ascii="Calibri" w:hAnsi="Calibri" w:cs="Calibri"/>
          <w:i/>
          <w:iCs/>
        </w:rPr>
        <w:t>BMJ Glob Health</w:t>
      </w:r>
      <w:r w:rsidRPr="009F4BD0">
        <w:rPr>
          <w:rFonts w:ascii="Calibri" w:hAnsi="Calibri" w:cs="Calibri"/>
        </w:rPr>
        <w:t>. 2022;7(4):e008219. doi:10.1136/bmjgh-2021-008219</w:t>
      </w:r>
    </w:p>
    <w:p w14:paraId="65C36307" w14:textId="77777777" w:rsidR="009F4BD0" w:rsidRPr="009F4BD0" w:rsidRDefault="009F4BD0" w:rsidP="009F4BD0">
      <w:pPr>
        <w:pStyle w:val="Bibliography"/>
        <w:rPr>
          <w:rFonts w:ascii="Calibri" w:hAnsi="Calibri" w:cs="Calibri"/>
        </w:rPr>
      </w:pPr>
      <w:r w:rsidRPr="009F4BD0">
        <w:rPr>
          <w:rFonts w:ascii="Calibri" w:hAnsi="Calibri" w:cs="Calibri"/>
        </w:rPr>
        <w:t>3.</w:t>
      </w:r>
      <w:r w:rsidRPr="009F4BD0">
        <w:rPr>
          <w:rFonts w:ascii="Calibri" w:hAnsi="Calibri" w:cs="Calibri"/>
        </w:rPr>
        <w:tab/>
        <w:t xml:space="preserve">Barasa E, Kazungu J, Nguhiu P, Ravishankar N. Examining the level and inequality in health insurance coverage in 36 sub-Saharan African countries. </w:t>
      </w:r>
      <w:r w:rsidRPr="009F4BD0">
        <w:rPr>
          <w:rFonts w:ascii="Calibri" w:hAnsi="Calibri" w:cs="Calibri"/>
          <w:i/>
          <w:iCs/>
        </w:rPr>
        <w:t>BMJ Glob Health</w:t>
      </w:r>
      <w:r w:rsidRPr="009F4BD0">
        <w:rPr>
          <w:rFonts w:ascii="Calibri" w:hAnsi="Calibri" w:cs="Calibri"/>
        </w:rPr>
        <w:t>. 2021;6(4):e004712. doi:10.1136/bmjgh-2020-004712</w:t>
      </w:r>
    </w:p>
    <w:p w14:paraId="13BB010D" w14:textId="77777777" w:rsidR="009F4BD0" w:rsidRPr="009F4BD0" w:rsidRDefault="009F4BD0" w:rsidP="009F4BD0">
      <w:pPr>
        <w:pStyle w:val="Bibliography"/>
        <w:rPr>
          <w:rFonts w:ascii="Calibri" w:hAnsi="Calibri" w:cs="Calibri"/>
        </w:rPr>
      </w:pPr>
      <w:r w:rsidRPr="009F4BD0">
        <w:rPr>
          <w:rFonts w:ascii="Calibri" w:hAnsi="Calibri" w:cs="Calibri"/>
        </w:rPr>
        <w:t>4.</w:t>
      </w:r>
      <w:r w:rsidRPr="009F4BD0">
        <w:rPr>
          <w:rFonts w:ascii="Calibri" w:hAnsi="Calibri" w:cs="Calibri"/>
        </w:rPr>
        <w:tab/>
        <w:t xml:space="preserve">Cashin C, Dossou JP. Can National Health Insurance Pave the Way to Universal Health Coverage in Sub-Saharan Africa? </w:t>
      </w:r>
      <w:r w:rsidRPr="009F4BD0">
        <w:rPr>
          <w:rFonts w:ascii="Calibri" w:hAnsi="Calibri" w:cs="Calibri"/>
          <w:i/>
          <w:iCs/>
        </w:rPr>
        <w:t>Health Systems &amp; Reform</w:t>
      </w:r>
      <w:r w:rsidRPr="009F4BD0">
        <w:rPr>
          <w:rFonts w:ascii="Calibri" w:hAnsi="Calibri" w:cs="Calibri"/>
        </w:rPr>
        <w:t>. 2021;7(1):e2006122. doi:10.1080/23288604.2021.2006122</w:t>
      </w:r>
    </w:p>
    <w:p w14:paraId="08240CB8" w14:textId="77777777" w:rsidR="009F4BD0" w:rsidRPr="009F4BD0" w:rsidRDefault="009F4BD0" w:rsidP="009F4BD0">
      <w:pPr>
        <w:pStyle w:val="Bibliography"/>
        <w:rPr>
          <w:rFonts w:ascii="Calibri" w:hAnsi="Calibri" w:cs="Calibri"/>
        </w:rPr>
      </w:pPr>
      <w:r w:rsidRPr="009F4BD0">
        <w:rPr>
          <w:rFonts w:ascii="Calibri" w:hAnsi="Calibri" w:cs="Calibri"/>
        </w:rPr>
        <w:t>5.</w:t>
      </w:r>
      <w:r w:rsidRPr="009F4BD0">
        <w:rPr>
          <w:rFonts w:ascii="Calibri" w:hAnsi="Calibri" w:cs="Calibri"/>
        </w:rPr>
        <w:tab/>
        <w:t xml:space="preserve">Hussien M, Azage M, Bayou NB. Financial viability of a community-based health insurance scheme in two districts of northeast Ethiopia: a mixed methods study. </w:t>
      </w:r>
      <w:r w:rsidRPr="009F4BD0">
        <w:rPr>
          <w:rFonts w:ascii="Calibri" w:hAnsi="Calibri" w:cs="Calibri"/>
          <w:i/>
          <w:iCs/>
        </w:rPr>
        <w:t>BMC Health Serv Res</w:t>
      </w:r>
      <w:r w:rsidRPr="009F4BD0">
        <w:rPr>
          <w:rFonts w:ascii="Calibri" w:hAnsi="Calibri" w:cs="Calibri"/>
        </w:rPr>
        <w:t>. 2022;22(1):1072. doi:10.1186/s12913-022-08439-8</w:t>
      </w:r>
    </w:p>
    <w:p w14:paraId="6A089CC6" w14:textId="77777777" w:rsidR="009F4BD0" w:rsidRPr="009F4BD0" w:rsidRDefault="009F4BD0" w:rsidP="009F4BD0">
      <w:pPr>
        <w:pStyle w:val="Bibliography"/>
        <w:rPr>
          <w:rFonts w:ascii="Calibri" w:hAnsi="Calibri" w:cs="Calibri"/>
        </w:rPr>
      </w:pPr>
      <w:r w:rsidRPr="009F4BD0">
        <w:rPr>
          <w:rFonts w:ascii="Calibri" w:hAnsi="Calibri" w:cs="Calibri"/>
        </w:rPr>
        <w:t>6.</w:t>
      </w:r>
      <w:r w:rsidRPr="009F4BD0">
        <w:rPr>
          <w:rFonts w:ascii="Calibri" w:hAnsi="Calibri" w:cs="Calibri"/>
        </w:rPr>
        <w:tab/>
        <w:t xml:space="preserve">Durizzo K, Harttgen K, Tediosi F, et al. Toward mandatory health insurance in low‐income countries? An analysis of claims data in Tanzania. </w:t>
      </w:r>
      <w:r w:rsidRPr="009F4BD0">
        <w:rPr>
          <w:rFonts w:ascii="Calibri" w:hAnsi="Calibri" w:cs="Calibri"/>
          <w:i/>
          <w:iCs/>
        </w:rPr>
        <w:t>Health Economics</w:t>
      </w:r>
      <w:r w:rsidRPr="009F4BD0">
        <w:rPr>
          <w:rFonts w:ascii="Calibri" w:hAnsi="Calibri" w:cs="Calibri"/>
        </w:rPr>
        <w:t>. 2022;31(10):2187-2207. doi:10.1002/hec.4568</w:t>
      </w:r>
    </w:p>
    <w:p w14:paraId="67733F07" w14:textId="77777777" w:rsidR="009F4BD0" w:rsidRPr="009F4BD0" w:rsidRDefault="009F4BD0" w:rsidP="009F4BD0">
      <w:pPr>
        <w:pStyle w:val="Bibliography"/>
        <w:rPr>
          <w:rFonts w:ascii="Calibri" w:hAnsi="Calibri" w:cs="Calibri"/>
        </w:rPr>
      </w:pPr>
      <w:r w:rsidRPr="009F4BD0">
        <w:rPr>
          <w:rFonts w:ascii="Calibri" w:hAnsi="Calibri" w:cs="Calibri"/>
        </w:rPr>
        <w:t>7.</w:t>
      </w:r>
      <w:r w:rsidRPr="009F4BD0">
        <w:rPr>
          <w:rFonts w:ascii="Calibri" w:hAnsi="Calibri" w:cs="Calibri"/>
        </w:rPr>
        <w:tab/>
        <w:t xml:space="preserve">Osetinsky B, Fink G, Kuwawenaruwa A, Tediosi F. Investigating sustainability challenges for the National Health Insurance Fund in Tanzania: a modelling approach. </w:t>
      </w:r>
      <w:r w:rsidRPr="009F4BD0">
        <w:rPr>
          <w:rFonts w:ascii="Calibri" w:hAnsi="Calibri" w:cs="Calibri"/>
          <w:i/>
          <w:iCs/>
        </w:rPr>
        <w:t>BMJ Open</w:t>
      </w:r>
      <w:r w:rsidRPr="009F4BD0">
        <w:rPr>
          <w:rFonts w:ascii="Calibri" w:hAnsi="Calibri" w:cs="Calibri"/>
        </w:rPr>
        <w:t>. 2023;13(8):e070451. doi:10.1136/bmjopen-2022-070451</w:t>
      </w:r>
    </w:p>
    <w:p w14:paraId="4B45ED59" w14:textId="77777777" w:rsidR="009F4BD0" w:rsidRPr="009F4BD0" w:rsidRDefault="009F4BD0" w:rsidP="009F4BD0">
      <w:pPr>
        <w:pStyle w:val="Bibliography"/>
        <w:rPr>
          <w:rFonts w:ascii="Calibri" w:hAnsi="Calibri" w:cs="Calibri"/>
        </w:rPr>
      </w:pPr>
      <w:r w:rsidRPr="009F4BD0">
        <w:rPr>
          <w:rFonts w:ascii="Calibri" w:hAnsi="Calibri" w:cs="Calibri"/>
        </w:rPr>
        <w:t>8.</w:t>
      </w:r>
      <w:r w:rsidRPr="009F4BD0">
        <w:rPr>
          <w:rFonts w:ascii="Calibri" w:hAnsi="Calibri" w:cs="Calibri"/>
        </w:rPr>
        <w:tab/>
        <w:t xml:space="preserve">Salari P, Akweongo P, Aikins M, Tediosi F. Determinants of health insurance enrolment in Ghana: evidence from three national household surveys. </w:t>
      </w:r>
      <w:r w:rsidRPr="009F4BD0">
        <w:rPr>
          <w:rFonts w:ascii="Calibri" w:hAnsi="Calibri" w:cs="Calibri"/>
          <w:i/>
          <w:iCs/>
        </w:rPr>
        <w:t>Health Policy and Planning</w:t>
      </w:r>
      <w:r w:rsidRPr="009F4BD0">
        <w:rPr>
          <w:rFonts w:ascii="Calibri" w:hAnsi="Calibri" w:cs="Calibri"/>
        </w:rPr>
        <w:t>. 2019;34(8):582-594. doi:10.1093/heapol/czz079</w:t>
      </w:r>
    </w:p>
    <w:p w14:paraId="54AF4832" w14:textId="77777777" w:rsidR="009F4BD0" w:rsidRPr="009F4BD0" w:rsidRDefault="009F4BD0" w:rsidP="009F4BD0">
      <w:pPr>
        <w:pStyle w:val="Bibliography"/>
        <w:rPr>
          <w:rFonts w:ascii="Calibri" w:hAnsi="Calibri" w:cs="Calibri"/>
        </w:rPr>
      </w:pPr>
      <w:r w:rsidRPr="009F4BD0">
        <w:rPr>
          <w:rFonts w:ascii="Calibri" w:hAnsi="Calibri" w:cs="Calibri"/>
        </w:rPr>
        <w:t>9.</w:t>
      </w:r>
      <w:r w:rsidRPr="009F4BD0">
        <w:rPr>
          <w:rFonts w:ascii="Calibri" w:hAnsi="Calibri" w:cs="Calibri"/>
        </w:rPr>
        <w:tab/>
        <w:t xml:space="preserve">Riley GF. Administrative and Claims Records as Sources of Health Care Cost Data. </w:t>
      </w:r>
      <w:r w:rsidRPr="009F4BD0">
        <w:rPr>
          <w:rFonts w:ascii="Calibri" w:hAnsi="Calibri" w:cs="Calibri"/>
          <w:i/>
          <w:iCs/>
        </w:rPr>
        <w:t>Medical Care</w:t>
      </w:r>
      <w:r w:rsidRPr="009F4BD0">
        <w:rPr>
          <w:rFonts w:ascii="Calibri" w:hAnsi="Calibri" w:cs="Calibri"/>
        </w:rPr>
        <w:t>. 2009;47(7_Supplement_1):S51-S55. doi:10.1097/MLR.0b013e31819c95aa</w:t>
      </w:r>
    </w:p>
    <w:p w14:paraId="63719056" w14:textId="77777777" w:rsidR="009F4BD0" w:rsidRPr="009F4BD0" w:rsidRDefault="009F4BD0" w:rsidP="009F4BD0">
      <w:pPr>
        <w:pStyle w:val="Bibliography"/>
        <w:rPr>
          <w:rFonts w:ascii="Calibri" w:hAnsi="Calibri" w:cs="Calibri"/>
        </w:rPr>
      </w:pPr>
      <w:r w:rsidRPr="009F4BD0">
        <w:rPr>
          <w:rFonts w:ascii="Calibri" w:hAnsi="Calibri" w:cs="Calibri"/>
        </w:rPr>
        <w:t>10.</w:t>
      </w:r>
      <w:r w:rsidRPr="009F4BD0">
        <w:rPr>
          <w:rFonts w:ascii="Calibri" w:hAnsi="Calibri" w:cs="Calibri"/>
        </w:rPr>
        <w:tab/>
        <w:t xml:space="preserve">Dieleman JL, Cao J, Chapin A, et al. US Health Care Spending by Payer and Health Condition, 1996-2016. </w:t>
      </w:r>
      <w:r w:rsidRPr="009F4BD0">
        <w:rPr>
          <w:rFonts w:ascii="Calibri" w:hAnsi="Calibri" w:cs="Calibri"/>
          <w:i/>
          <w:iCs/>
        </w:rPr>
        <w:t>JAMA</w:t>
      </w:r>
      <w:r w:rsidRPr="009F4BD0">
        <w:rPr>
          <w:rFonts w:ascii="Calibri" w:hAnsi="Calibri" w:cs="Calibri"/>
        </w:rPr>
        <w:t>. 2020;323(9):863. doi:10.1001/jama.2020.0734</w:t>
      </w:r>
    </w:p>
    <w:p w14:paraId="16BB1BD8" w14:textId="77777777" w:rsidR="009F4BD0" w:rsidRPr="009F4BD0" w:rsidRDefault="009F4BD0" w:rsidP="009F4BD0">
      <w:pPr>
        <w:pStyle w:val="Bibliography"/>
        <w:rPr>
          <w:rFonts w:ascii="Calibri" w:hAnsi="Calibri" w:cs="Calibri"/>
        </w:rPr>
      </w:pPr>
      <w:r w:rsidRPr="009F4BD0">
        <w:rPr>
          <w:rFonts w:ascii="Calibri" w:hAnsi="Calibri" w:cs="Calibri"/>
        </w:rPr>
        <w:t>11.</w:t>
      </w:r>
      <w:r w:rsidRPr="009F4BD0">
        <w:rPr>
          <w:rFonts w:ascii="Calibri" w:hAnsi="Calibri" w:cs="Calibri"/>
        </w:rPr>
        <w:tab/>
        <w:t xml:space="preserve">Kinge JM, Dieleman JL, Karlstad Ø, et al. Disease-specific health spending by age, sex, and type of care in Norway: a national health registry study. </w:t>
      </w:r>
      <w:r w:rsidRPr="009F4BD0">
        <w:rPr>
          <w:rFonts w:ascii="Calibri" w:hAnsi="Calibri" w:cs="Calibri"/>
          <w:i/>
          <w:iCs/>
        </w:rPr>
        <w:t>BMC Med</w:t>
      </w:r>
      <w:r w:rsidRPr="009F4BD0">
        <w:rPr>
          <w:rFonts w:ascii="Calibri" w:hAnsi="Calibri" w:cs="Calibri"/>
        </w:rPr>
        <w:t>. 2023;21(1):201. doi:10.1186/s12916-023-02896-6</w:t>
      </w:r>
    </w:p>
    <w:p w14:paraId="2327F6D3" w14:textId="77777777" w:rsidR="009F4BD0" w:rsidRPr="009F4BD0" w:rsidRDefault="009F4BD0" w:rsidP="009F4BD0">
      <w:pPr>
        <w:pStyle w:val="Bibliography"/>
        <w:rPr>
          <w:rFonts w:ascii="Calibri" w:hAnsi="Calibri" w:cs="Calibri"/>
        </w:rPr>
      </w:pPr>
      <w:r w:rsidRPr="009F4BD0">
        <w:rPr>
          <w:rFonts w:ascii="Calibri" w:hAnsi="Calibri" w:cs="Calibri"/>
        </w:rPr>
        <w:lastRenderedPageBreak/>
        <w:t>12.</w:t>
      </w:r>
      <w:r w:rsidRPr="009F4BD0">
        <w:rPr>
          <w:rFonts w:ascii="Calibri" w:hAnsi="Calibri" w:cs="Calibri"/>
        </w:rPr>
        <w:tab/>
        <w:t xml:space="preserve">Dieleman JL, Squires E, Bui AL, et al. Factors Associated With Increases in US Health Care Spending, 1996-2013. </w:t>
      </w:r>
      <w:r w:rsidRPr="009F4BD0">
        <w:rPr>
          <w:rFonts w:ascii="Calibri" w:hAnsi="Calibri" w:cs="Calibri"/>
          <w:i/>
          <w:iCs/>
        </w:rPr>
        <w:t>JAMA</w:t>
      </w:r>
      <w:r w:rsidRPr="009F4BD0">
        <w:rPr>
          <w:rFonts w:ascii="Calibri" w:hAnsi="Calibri" w:cs="Calibri"/>
        </w:rPr>
        <w:t>. 2017;318(17):1668. doi:10.1001/jama.2017.15927</w:t>
      </w:r>
    </w:p>
    <w:p w14:paraId="4F34CFD2" w14:textId="77777777" w:rsidR="009F4BD0" w:rsidRPr="009F4BD0" w:rsidRDefault="009F4BD0" w:rsidP="009F4BD0">
      <w:pPr>
        <w:pStyle w:val="Bibliography"/>
        <w:rPr>
          <w:rFonts w:ascii="Calibri" w:hAnsi="Calibri" w:cs="Calibri"/>
        </w:rPr>
      </w:pPr>
      <w:r w:rsidRPr="009F4BD0">
        <w:rPr>
          <w:rFonts w:ascii="Calibri" w:hAnsi="Calibri" w:cs="Calibri"/>
        </w:rPr>
        <w:t>13.</w:t>
      </w:r>
      <w:r w:rsidRPr="009F4BD0">
        <w:rPr>
          <w:rFonts w:ascii="Calibri" w:hAnsi="Calibri" w:cs="Calibri"/>
        </w:rPr>
        <w:tab/>
        <w:t xml:space="preserve">Parente ST, Weiner JP, Garnick DW, et al. Developing a Quality Improvement Database Using Health Insurance Data: A Guided Tour with Application to Medicare’s National Claims History File. </w:t>
      </w:r>
      <w:r w:rsidRPr="009F4BD0">
        <w:rPr>
          <w:rFonts w:ascii="Calibri" w:hAnsi="Calibri" w:cs="Calibri"/>
          <w:i/>
          <w:iCs/>
        </w:rPr>
        <w:t>Am J Med Qual</w:t>
      </w:r>
      <w:r w:rsidRPr="009F4BD0">
        <w:rPr>
          <w:rFonts w:ascii="Calibri" w:hAnsi="Calibri" w:cs="Calibri"/>
        </w:rPr>
        <w:t>. 1995;10(4):162-176. doi:10.1177/0885713X9501000402</w:t>
      </w:r>
    </w:p>
    <w:p w14:paraId="38159CF5" w14:textId="77777777" w:rsidR="009F4BD0" w:rsidRPr="009F4BD0" w:rsidRDefault="009F4BD0" w:rsidP="009F4BD0">
      <w:pPr>
        <w:pStyle w:val="Bibliography"/>
        <w:rPr>
          <w:rFonts w:ascii="Calibri" w:hAnsi="Calibri" w:cs="Calibri"/>
        </w:rPr>
      </w:pPr>
      <w:r w:rsidRPr="009F4BD0">
        <w:rPr>
          <w:rFonts w:ascii="Calibri" w:hAnsi="Calibri" w:cs="Calibri"/>
        </w:rPr>
        <w:t>14.</w:t>
      </w:r>
      <w:r w:rsidRPr="009F4BD0">
        <w:rPr>
          <w:rFonts w:ascii="Calibri" w:hAnsi="Calibri" w:cs="Calibri"/>
        </w:rPr>
        <w:tab/>
        <w:t xml:space="preserve">Dalinjong PA, Laar AS. The national health insurance scheme: perceptions and experiences of health care providers and clients in two districts of Ghana. </w:t>
      </w:r>
      <w:r w:rsidRPr="009F4BD0">
        <w:rPr>
          <w:rFonts w:ascii="Calibri" w:hAnsi="Calibri" w:cs="Calibri"/>
          <w:i/>
          <w:iCs/>
        </w:rPr>
        <w:t>Health Econ Rev</w:t>
      </w:r>
      <w:r w:rsidRPr="009F4BD0">
        <w:rPr>
          <w:rFonts w:ascii="Calibri" w:hAnsi="Calibri" w:cs="Calibri"/>
        </w:rPr>
        <w:t>. 2012;2(1):13. doi:10.1186/2191-1991-2-13</w:t>
      </w:r>
    </w:p>
    <w:p w14:paraId="30332B89" w14:textId="77777777" w:rsidR="009F4BD0" w:rsidRPr="009F4BD0" w:rsidRDefault="009F4BD0" w:rsidP="009F4BD0">
      <w:pPr>
        <w:pStyle w:val="Bibliography"/>
        <w:rPr>
          <w:rFonts w:ascii="Calibri" w:hAnsi="Calibri" w:cs="Calibri"/>
        </w:rPr>
      </w:pPr>
      <w:r w:rsidRPr="009F4BD0">
        <w:rPr>
          <w:rFonts w:ascii="Calibri" w:hAnsi="Calibri" w:cs="Calibri"/>
        </w:rPr>
        <w:t>15.</w:t>
      </w:r>
      <w:r w:rsidRPr="009F4BD0">
        <w:rPr>
          <w:rFonts w:ascii="Calibri" w:hAnsi="Calibri" w:cs="Calibri"/>
        </w:rPr>
        <w:tab/>
        <w:t xml:space="preserve">Guadamuz JS, Shooshtari A, Qato DM. Global, regional and national trends in statin utilisation in high-income and low/middle-income countries, 2015–2020. </w:t>
      </w:r>
      <w:r w:rsidRPr="009F4BD0">
        <w:rPr>
          <w:rFonts w:ascii="Calibri" w:hAnsi="Calibri" w:cs="Calibri"/>
          <w:i/>
          <w:iCs/>
        </w:rPr>
        <w:t>BMJ Open</w:t>
      </w:r>
      <w:r w:rsidRPr="009F4BD0">
        <w:rPr>
          <w:rFonts w:ascii="Calibri" w:hAnsi="Calibri" w:cs="Calibri"/>
        </w:rPr>
        <w:t>. 2022;12(9):e061350. doi:10.1136/bmjopen-2022-061350</w:t>
      </w:r>
    </w:p>
    <w:p w14:paraId="58887DF0" w14:textId="1D993DBA" w:rsidR="00E42619" w:rsidRDefault="002C3BD7">
      <w:r>
        <w:fldChar w:fldCharType="end"/>
      </w:r>
    </w:p>
    <w:sectPr w:rsidR="00E426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Maitreyi Sahu" w:date="2023-12-30T13:24:00Z" w:initials="MS">
    <w:p w14:paraId="44A9696E" w14:textId="77777777" w:rsidR="002338F0" w:rsidRDefault="002338F0" w:rsidP="00EC4E1B">
      <w:pPr>
        <w:pStyle w:val="CommentText"/>
      </w:pPr>
      <w:r>
        <w:rPr>
          <w:rStyle w:val="CommentReference"/>
        </w:rPr>
        <w:annotationRef/>
      </w:r>
      <w:r>
        <w:t>To address Justice's comment that they might not all be electronic databases</w:t>
      </w:r>
    </w:p>
  </w:comment>
  <w:comment w:id="129" w:author="Maitreyi Sahu" w:date="2023-12-30T13:56:00Z" w:initials="MS">
    <w:p w14:paraId="7990A12C" w14:textId="77777777" w:rsidR="00071CB8" w:rsidRDefault="00071CB8" w:rsidP="001613CF">
      <w:pPr>
        <w:pStyle w:val="CommentText"/>
      </w:pPr>
      <w:r>
        <w:rPr>
          <w:rStyle w:val="CommentReference"/>
        </w:rPr>
        <w:annotationRef/>
      </w:r>
      <w:r>
        <w:t>Addressing justice's comment</w:t>
      </w:r>
    </w:p>
  </w:comment>
  <w:comment w:id="226" w:author="Maitreyi Sahu" w:date="2023-12-30T13:58:00Z" w:initials="MS">
    <w:p w14:paraId="630B2CC8" w14:textId="77777777" w:rsidR="003403C7" w:rsidRDefault="003403C7" w:rsidP="00B136D5">
      <w:pPr>
        <w:pStyle w:val="CommentText"/>
      </w:pPr>
      <w:r>
        <w:rPr>
          <w:rStyle w:val="CommentReference"/>
        </w:rPr>
        <w:annotationRef/>
      </w:r>
      <w:r>
        <w:t>Justice's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A9696E" w15:done="0"/>
  <w15:commentEx w15:paraId="7990A12C" w15:done="0"/>
  <w15:commentEx w15:paraId="630B2C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C59324C" w16cex:dateUtc="2023-12-30T21:24:00Z"/>
  <w16cex:commentExtensible w16cex:durableId="19AB1D89" w16cex:dateUtc="2023-12-30T21:56:00Z"/>
  <w16cex:commentExtensible w16cex:durableId="6D6BD5CF" w16cex:dateUtc="2023-12-30T2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A9696E" w16cid:durableId="5C59324C"/>
  <w16cid:commentId w16cid:paraId="7990A12C" w16cid:durableId="19AB1D89"/>
  <w16cid:commentId w16cid:paraId="630B2CC8" w16cid:durableId="6D6BD5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F18"/>
    <w:multiLevelType w:val="hybridMultilevel"/>
    <w:tmpl w:val="6C50CBF4"/>
    <w:lvl w:ilvl="0" w:tplc="2BFE0D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017ED"/>
    <w:multiLevelType w:val="multilevel"/>
    <w:tmpl w:val="1490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930296"/>
    <w:multiLevelType w:val="hybridMultilevel"/>
    <w:tmpl w:val="B0AE9148"/>
    <w:lvl w:ilvl="0" w:tplc="12547AD0">
      <w:start w:val="1"/>
      <w:numFmt w:val="bullet"/>
      <w:lvlText w:val=""/>
      <w:lvlJc w:val="left"/>
      <w:pPr>
        <w:ind w:left="1080" w:hanging="360"/>
      </w:pPr>
      <w:rPr>
        <w:rFonts w:ascii="Symbol" w:hAnsi="Symbol"/>
      </w:rPr>
    </w:lvl>
    <w:lvl w:ilvl="1" w:tplc="E1786EE4">
      <w:start w:val="1"/>
      <w:numFmt w:val="bullet"/>
      <w:lvlText w:val=""/>
      <w:lvlJc w:val="left"/>
      <w:pPr>
        <w:ind w:left="1080" w:hanging="360"/>
      </w:pPr>
      <w:rPr>
        <w:rFonts w:ascii="Symbol" w:hAnsi="Symbol"/>
      </w:rPr>
    </w:lvl>
    <w:lvl w:ilvl="2" w:tplc="A1388768">
      <w:start w:val="1"/>
      <w:numFmt w:val="bullet"/>
      <w:lvlText w:val=""/>
      <w:lvlJc w:val="left"/>
      <w:pPr>
        <w:ind w:left="1080" w:hanging="360"/>
      </w:pPr>
      <w:rPr>
        <w:rFonts w:ascii="Symbol" w:hAnsi="Symbol"/>
      </w:rPr>
    </w:lvl>
    <w:lvl w:ilvl="3" w:tplc="2BA24966">
      <w:start w:val="1"/>
      <w:numFmt w:val="bullet"/>
      <w:lvlText w:val=""/>
      <w:lvlJc w:val="left"/>
      <w:pPr>
        <w:ind w:left="1080" w:hanging="360"/>
      </w:pPr>
      <w:rPr>
        <w:rFonts w:ascii="Symbol" w:hAnsi="Symbol"/>
      </w:rPr>
    </w:lvl>
    <w:lvl w:ilvl="4" w:tplc="6388ECAC">
      <w:start w:val="1"/>
      <w:numFmt w:val="bullet"/>
      <w:lvlText w:val=""/>
      <w:lvlJc w:val="left"/>
      <w:pPr>
        <w:ind w:left="1080" w:hanging="360"/>
      </w:pPr>
      <w:rPr>
        <w:rFonts w:ascii="Symbol" w:hAnsi="Symbol"/>
      </w:rPr>
    </w:lvl>
    <w:lvl w:ilvl="5" w:tplc="2F02EE38">
      <w:start w:val="1"/>
      <w:numFmt w:val="bullet"/>
      <w:lvlText w:val=""/>
      <w:lvlJc w:val="left"/>
      <w:pPr>
        <w:ind w:left="1080" w:hanging="360"/>
      </w:pPr>
      <w:rPr>
        <w:rFonts w:ascii="Symbol" w:hAnsi="Symbol"/>
      </w:rPr>
    </w:lvl>
    <w:lvl w:ilvl="6" w:tplc="95C065F6">
      <w:start w:val="1"/>
      <w:numFmt w:val="bullet"/>
      <w:lvlText w:val=""/>
      <w:lvlJc w:val="left"/>
      <w:pPr>
        <w:ind w:left="1080" w:hanging="360"/>
      </w:pPr>
      <w:rPr>
        <w:rFonts w:ascii="Symbol" w:hAnsi="Symbol"/>
      </w:rPr>
    </w:lvl>
    <w:lvl w:ilvl="7" w:tplc="1F625EAC">
      <w:start w:val="1"/>
      <w:numFmt w:val="bullet"/>
      <w:lvlText w:val=""/>
      <w:lvlJc w:val="left"/>
      <w:pPr>
        <w:ind w:left="1080" w:hanging="360"/>
      </w:pPr>
      <w:rPr>
        <w:rFonts w:ascii="Symbol" w:hAnsi="Symbol"/>
      </w:rPr>
    </w:lvl>
    <w:lvl w:ilvl="8" w:tplc="51DCF13A">
      <w:start w:val="1"/>
      <w:numFmt w:val="bullet"/>
      <w:lvlText w:val=""/>
      <w:lvlJc w:val="left"/>
      <w:pPr>
        <w:ind w:left="1080" w:hanging="360"/>
      </w:pPr>
      <w:rPr>
        <w:rFonts w:ascii="Symbol" w:hAnsi="Symbol"/>
      </w:rPr>
    </w:lvl>
  </w:abstractNum>
  <w:abstractNum w:abstractNumId="3" w15:restartNumberingAfterBreak="0">
    <w:nsid w:val="28575427"/>
    <w:multiLevelType w:val="hybridMultilevel"/>
    <w:tmpl w:val="043E0A52"/>
    <w:lvl w:ilvl="0" w:tplc="8E40B5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216CA"/>
    <w:multiLevelType w:val="multilevel"/>
    <w:tmpl w:val="DA8E07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874294"/>
    <w:multiLevelType w:val="multilevel"/>
    <w:tmpl w:val="DD6C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441F53"/>
    <w:multiLevelType w:val="multilevel"/>
    <w:tmpl w:val="C048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89677F"/>
    <w:multiLevelType w:val="multilevel"/>
    <w:tmpl w:val="70167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977682862">
    <w:abstractNumId w:val="7"/>
  </w:num>
  <w:num w:numId="2" w16cid:durableId="1775438965">
    <w:abstractNumId w:val="0"/>
  </w:num>
  <w:num w:numId="3" w16cid:durableId="1650792367">
    <w:abstractNumId w:val="2"/>
  </w:num>
  <w:num w:numId="4" w16cid:durableId="2121610535">
    <w:abstractNumId w:val="3"/>
  </w:num>
  <w:num w:numId="5" w16cid:durableId="318123132">
    <w:abstractNumId w:val="4"/>
  </w:num>
  <w:num w:numId="6" w16cid:durableId="1233546719">
    <w:abstractNumId w:val="5"/>
  </w:num>
  <w:num w:numId="7" w16cid:durableId="553811447">
    <w:abstractNumId w:val="1"/>
  </w:num>
  <w:num w:numId="8" w16cid:durableId="25521197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treyi Sahu">
    <w15:presenceInfo w15:providerId="AD" w15:userId="S::msahu@uw.edu::07e12428-3383-4ef8-849b-a1eb7fca68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8F"/>
    <w:rsid w:val="00001DFD"/>
    <w:rsid w:val="00004CEA"/>
    <w:rsid w:val="00004E3C"/>
    <w:rsid w:val="000074EA"/>
    <w:rsid w:val="00012502"/>
    <w:rsid w:val="00021E87"/>
    <w:rsid w:val="00025BF8"/>
    <w:rsid w:val="000460E7"/>
    <w:rsid w:val="00046CA3"/>
    <w:rsid w:val="00047E68"/>
    <w:rsid w:val="00053B61"/>
    <w:rsid w:val="000540B0"/>
    <w:rsid w:val="000608C8"/>
    <w:rsid w:val="00071CB8"/>
    <w:rsid w:val="0007547F"/>
    <w:rsid w:val="000831C0"/>
    <w:rsid w:val="00083ED2"/>
    <w:rsid w:val="00084238"/>
    <w:rsid w:val="00085C29"/>
    <w:rsid w:val="00090D4F"/>
    <w:rsid w:val="00092549"/>
    <w:rsid w:val="000929C1"/>
    <w:rsid w:val="000A004F"/>
    <w:rsid w:val="000A14E3"/>
    <w:rsid w:val="000A2ACD"/>
    <w:rsid w:val="000A7CEF"/>
    <w:rsid w:val="000B2100"/>
    <w:rsid w:val="000B3243"/>
    <w:rsid w:val="000B4142"/>
    <w:rsid w:val="000B41CF"/>
    <w:rsid w:val="000B5580"/>
    <w:rsid w:val="000C2961"/>
    <w:rsid w:val="000C6D20"/>
    <w:rsid w:val="000D737C"/>
    <w:rsid w:val="000E5BFF"/>
    <w:rsid w:val="000F2707"/>
    <w:rsid w:val="000F34FE"/>
    <w:rsid w:val="000F3902"/>
    <w:rsid w:val="000F5456"/>
    <w:rsid w:val="001020E5"/>
    <w:rsid w:val="00103A1B"/>
    <w:rsid w:val="00106AEE"/>
    <w:rsid w:val="00107C58"/>
    <w:rsid w:val="00120B75"/>
    <w:rsid w:val="001240C8"/>
    <w:rsid w:val="00124784"/>
    <w:rsid w:val="00130AA7"/>
    <w:rsid w:val="00133B43"/>
    <w:rsid w:val="0014114F"/>
    <w:rsid w:val="00142217"/>
    <w:rsid w:val="001436AF"/>
    <w:rsid w:val="00146882"/>
    <w:rsid w:val="00160D79"/>
    <w:rsid w:val="001621A9"/>
    <w:rsid w:val="00167A6E"/>
    <w:rsid w:val="0017222A"/>
    <w:rsid w:val="00180D93"/>
    <w:rsid w:val="00181807"/>
    <w:rsid w:val="001938FA"/>
    <w:rsid w:val="001962D0"/>
    <w:rsid w:val="001B6F1F"/>
    <w:rsid w:val="001C1B02"/>
    <w:rsid w:val="001C3056"/>
    <w:rsid w:val="001C3443"/>
    <w:rsid w:val="001D10B8"/>
    <w:rsid w:val="001D62DF"/>
    <w:rsid w:val="001F167B"/>
    <w:rsid w:val="001F26A3"/>
    <w:rsid w:val="002054C8"/>
    <w:rsid w:val="002072E6"/>
    <w:rsid w:val="00222074"/>
    <w:rsid w:val="0022283B"/>
    <w:rsid w:val="002267AC"/>
    <w:rsid w:val="002273E0"/>
    <w:rsid w:val="00231BAD"/>
    <w:rsid w:val="002338F0"/>
    <w:rsid w:val="00234F30"/>
    <w:rsid w:val="00237016"/>
    <w:rsid w:val="00237D59"/>
    <w:rsid w:val="002446C1"/>
    <w:rsid w:val="00250C20"/>
    <w:rsid w:val="00253CA0"/>
    <w:rsid w:val="00260712"/>
    <w:rsid w:val="0026193D"/>
    <w:rsid w:val="0026464C"/>
    <w:rsid w:val="00272023"/>
    <w:rsid w:val="0027311B"/>
    <w:rsid w:val="002855EA"/>
    <w:rsid w:val="002867DF"/>
    <w:rsid w:val="002872B0"/>
    <w:rsid w:val="00292B9B"/>
    <w:rsid w:val="002941D2"/>
    <w:rsid w:val="002A18D9"/>
    <w:rsid w:val="002A2F86"/>
    <w:rsid w:val="002A5CA1"/>
    <w:rsid w:val="002B1076"/>
    <w:rsid w:val="002B11A8"/>
    <w:rsid w:val="002B1262"/>
    <w:rsid w:val="002B2CB4"/>
    <w:rsid w:val="002B530B"/>
    <w:rsid w:val="002C12D6"/>
    <w:rsid w:val="002C22F2"/>
    <w:rsid w:val="002C3BD7"/>
    <w:rsid w:val="002C426E"/>
    <w:rsid w:val="002D13E6"/>
    <w:rsid w:val="002D29A0"/>
    <w:rsid w:val="002D55D3"/>
    <w:rsid w:val="002E1AD1"/>
    <w:rsid w:val="002E6230"/>
    <w:rsid w:val="002E6772"/>
    <w:rsid w:val="002F17B5"/>
    <w:rsid w:val="002F65CC"/>
    <w:rsid w:val="002F7AA2"/>
    <w:rsid w:val="00321061"/>
    <w:rsid w:val="003212F1"/>
    <w:rsid w:val="00323573"/>
    <w:rsid w:val="00324100"/>
    <w:rsid w:val="00325A44"/>
    <w:rsid w:val="003271BF"/>
    <w:rsid w:val="003331B1"/>
    <w:rsid w:val="00333D87"/>
    <w:rsid w:val="003403C7"/>
    <w:rsid w:val="00340B8D"/>
    <w:rsid w:val="00343023"/>
    <w:rsid w:val="003467C2"/>
    <w:rsid w:val="003503D8"/>
    <w:rsid w:val="003510B5"/>
    <w:rsid w:val="0035117C"/>
    <w:rsid w:val="00351C2E"/>
    <w:rsid w:val="00352317"/>
    <w:rsid w:val="00356B64"/>
    <w:rsid w:val="00361C56"/>
    <w:rsid w:val="0036236C"/>
    <w:rsid w:val="003648A9"/>
    <w:rsid w:val="003722C1"/>
    <w:rsid w:val="003739E3"/>
    <w:rsid w:val="003754B0"/>
    <w:rsid w:val="003759E8"/>
    <w:rsid w:val="00380274"/>
    <w:rsid w:val="00386207"/>
    <w:rsid w:val="00390A65"/>
    <w:rsid w:val="00392C0F"/>
    <w:rsid w:val="00397419"/>
    <w:rsid w:val="003B33F8"/>
    <w:rsid w:val="003B5B25"/>
    <w:rsid w:val="003B6C90"/>
    <w:rsid w:val="003B6EFA"/>
    <w:rsid w:val="003B7210"/>
    <w:rsid w:val="003B75F4"/>
    <w:rsid w:val="003C0EBF"/>
    <w:rsid w:val="003C0F76"/>
    <w:rsid w:val="003C410D"/>
    <w:rsid w:val="003D0062"/>
    <w:rsid w:val="003D270B"/>
    <w:rsid w:val="003D5A70"/>
    <w:rsid w:val="003E11E4"/>
    <w:rsid w:val="003E5F81"/>
    <w:rsid w:val="003E6D61"/>
    <w:rsid w:val="003E7767"/>
    <w:rsid w:val="003F0C1A"/>
    <w:rsid w:val="003F5205"/>
    <w:rsid w:val="003F7ECE"/>
    <w:rsid w:val="00412473"/>
    <w:rsid w:val="00416818"/>
    <w:rsid w:val="0041792B"/>
    <w:rsid w:val="00420726"/>
    <w:rsid w:val="00420C08"/>
    <w:rsid w:val="00422A63"/>
    <w:rsid w:val="00424F8C"/>
    <w:rsid w:val="00425DAE"/>
    <w:rsid w:val="00427466"/>
    <w:rsid w:val="00430F41"/>
    <w:rsid w:val="00440BAE"/>
    <w:rsid w:val="00447354"/>
    <w:rsid w:val="0045408A"/>
    <w:rsid w:val="00454A44"/>
    <w:rsid w:val="004654D2"/>
    <w:rsid w:val="004674D1"/>
    <w:rsid w:val="004701C2"/>
    <w:rsid w:val="00477326"/>
    <w:rsid w:val="00482286"/>
    <w:rsid w:val="0048302E"/>
    <w:rsid w:val="00483928"/>
    <w:rsid w:val="00486E4A"/>
    <w:rsid w:val="00490BE4"/>
    <w:rsid w:val="004935D6"/>
    <w:rsid w:val="00494148"/>
    <w:rsid w:val="0049586E"/>
    <w:rsid w:val="00496C7A"/>
    <w:rsid w:val="004A0185"/>
    <w:rsid w:val="004B0F61"/>
    <w:rsid w:val="004B4591"/>
    <w:rsid w:val="004B495B"/>
    <w:rsid w:val="004C3908"/>
    <w:rsid w:val="004C4614"/>
    <w:rsid w:val="004C6174"/>
    <w:rsid w:val="004D0189"/>
    <w:rsid w:val="004D04CA"/>
    <w:rsid w:val="004D072C"/>
    <w:rsid w:val="004D197F"/>
    <w:rsid w:val="004D3E6B"/>
    <w:rsid w:val="004D3F45"/>
    <w:rsid w:val="004D5CD6"/>
    <w:rsid w:val="004D5DC3"/>
    <w:rsid w:val="004E01E2"/>
    <w:rsid w:val="004E1225"/>
    <w:rsid w:val="004E1413"/>
    <w:rsid w:val="004E65C7"/>
    <w:rsid w:val="004E662B"/>
    <w:rsid w:val="004F4375"/>
    <w:rsid w:val="004F4DB4"/>
    <w:rsid w:val="004F6E58"/>
    <w:rsid w:val="0050478D"/>
    <w:rsid w:val="00510349"/>
    <w:rsid w:val="005120BE"/>
    <w:rsid w:val="00513458"/>
    <w:rsid w:val="0051606D"/>
    <w:rsid w:val="00516C50"/>
    <w:rsid w:val="00522FA2"/>
    <w:rsid w:val="00523EF9"/>
    <w:rsid w:val="00526C0B"/>
    <w:rsid w:val="00536984"/>
    <w:rsid w:val="00540D67"/>
    <w:rsid w:val="00541836"/>
    <w:rsid w:val="00542362"/>
    <w:rsid w:val="00550ACB"/>
    <w:rsid w:val="00554517"/>
    <w:rsid w:val="005639C6"/>
    <w:rsid w:val="005657EF"/>
    <w:rsid w:val="005665FC"/>
    <w:rsid w:val="00567830"/>
    <w:rsid w:val="00571459"/>
    <w:rsid w:val="005714A4"/>
    <w:rsid w:val="005812EE"/>
    <w:rsid w:val="0058473C"/>
    <w:rsid w:val="005956CA"/>
    <w:rsid w:val="005A08D0"/>
    <w:rsid w:val="005B21AF"/>
    <w:rsid w:val="005B5843"/>
    <w:rsid w:val="005C78FE"/>
    <w:rsid w:val="005D09CE"/>
    <w:rsid w:val="005E0DAA"/>
    <w:rsid w:val="005E3EA4"/>
    <w:rsid w:val="005E5337"/>
    <w:rsid w:val="005E6E85"/>
    <w:rsid w:val="00600F2D"/>
    <w:rsid w:val="006044A5"/>
    <w:rsid w:val="0060517E"/>
    <w:rsid w:val="00611CEB"/>
    <w:rsid w:val="006158D9"/>
    <w:rsid w:val="00617BEC"/>
    <w:rsid w:val="00620A84"/>
    <w:rsid w:val="0063207C"/>
    <w:rsid w:val="00632104"/>
    <w:rsid w:val="006377EB"/>
    <w:rsid w:val="00652C31"/>
    <w:rsid w:val="006670C5"/>
    <w:rsid w:val="006801EC"/>
    <w:rsid w:val="00686AC8"/>
    <w:rsid w:val="0068762F"/>
    <w:rsid w:val="0069056A"/>
    <w:rsid w:val="00691262"/>
    <w:rsid w:val="00695E39"/>
    <w:rsid w:val="0069751A"/>
    <w:rsid w:val="00697AA4"/>
    <w:rsid w:val="006B4710"/>
    <w:rsid w:val="006B5674"/>
    <w:rsid w:val="006C0751"/>
    <w:rsid w:val="006C0D89"/>
    <w:rsid w:val="006C3C0F"/>
    <w:rsid w:val="006C7355"/>
    <w:rsid w:val="006D2434"/>
    <w:rsid w:val="006D3C2C"/>
    <w:rsid w:val="006E2F3A"/>
    <w:rsid w:val="006E635F"/>
    <w:rsid w:val="006E76A3"/>
    <w:rsid w:val="006F21D1"/>
    <w:rsid w:val="006F4962"/>
    <w:rsid w:val="006F64AF"/>
    <w:rsid w:val="00707E48"/>
    <w:rsid w:val="00710540"/>
    <w:rsid w:val="007171D5"/>
    <w:rsid w:val="00723D26"/>
    <w:rsid w:val="00725513"/>
    <w:rsid w:val="00730DBD"/>
    <w:rsid w:val="00734221"/>
    <w:rsid w:val="0073483D"/>
    <w:rsid w:val="00736152"/>
    <w:rsid w:val="007436EB"/>
    <w:rsid w:val="007474B9"/>
    <w:rsid w:val="00750EAC"/>
    <w:rsid w:val="0075211D"/>
    <w:rsid w:val="007528E8"/>
    <w:rsid w:val="00755A8A"/>
    <w:rsid w:val="0076604D"/>
    <w:rsid w:val="0077122B"/>
    <w:rsid w:val="00774146"/>
    <w:rsid w:val="007764D4"/>
    <w:rsid w:val="00777692"/>
    <w:rsid w:val="00784B18"/>
    <w:rsid w:val="007943DB"/>
    <w:rsid w:val="00796E11"/>
    <w:rsid w:val="007A35E9"/>
    <w:rsid w:val="007A4388"/>
    <w:rsid w:val="007C05DA"/>
    <w:rsid w:val="007C1BC2"/>
    <w:rsid w:val="007D07B2"/>
    <w:rsid w:val="007D219F"/>
    <w:rsid w:val="007D406B"/>
    <w:rsid w:val="007D43C8"/>
    <w:rsid w:val="007D460E"/>
    <w:rsid w:val="007D524B"/>
    <w:rsid w:val="007E0E73"/>
    <w:rsid w:val="007E0FA7"/>
    <w:rsid w:val="007F776D"/>
    <w:rsid w:val="00801A3E"/>
    <w:rsid w:val="00802CC8"/>
    <w:rsid w:val="00804BF9"/>
    <w:rsid w:val="00804EEE"/>
    <w:rsid w:val="00806993"/>
    <w:rsid w:val="00806A19"/>
    <w:rsid w:val="00807765"/>
    <w:rsid w:val="00807F5F"/>
    <w:rsid w:val="00810AE3"/>
    <w:rsid w:val="0081209C"/>
    <w:rsid w:val="00817C5F"/>
    <w:rsid w:val="00820214"/>
    <w:rsid w:val="00821693"/>
    <w:rsid w:val="008267F4"/>
    <w:rsid w:val="0083502F"/>
    <w:rsid w:val="0083670B"/>
    <w:rsid w:val="008416A7"/>
    <w:rsid w:val="008419E3"/>
    <w:rsid w:val="008518DC"/>
    <w:rsid w:val="00860427"/>
    <w:rsid w:val="00870B11"/>
    <w:rsid w:val="0087461B"/>
    <w:rsid w:val="008763AF"/>
    <w:rsid w:val="00876DA9"/>
    <w:rsid w:val="00881933"/>
    <w:rsid w:val="00892E8C"/>
    <w:rsid w:val="008955D2"/>
    <w:rsid w:val="00895811"/>
    <w:rsid w:val="008A0731"/>
    <w:rsid w:val="008B106A"/>
    <w:rsid w:val="008B471B"/>
    <w:rsid w:val="008B4BEB"/>
    <w:rsid w:val="008B5303"/>
    <w:rsid w:val="008C1A29"/>
    <w:rsid w:val="008C73DC"/>
    <w:rsid w:val="008C7C84"/>
    <w:rsid w:val="008E3729"/>
    <w:rsid w:val="008E5820"/>
    <w:rsid w:val="008F0CBA"/>
    <w:rsid w:val="008F1D6E"/>
    <w:rsid w:val="008F4DA9"/>
    <w:rsid w:val="008F59BB"/>
    <w:rsid w:val="008F702A"/>
    <w:rsid w:val="008F75AF"/>
    <w:rsid w:val="008F7B28"/>
    <w:rsid w:val="00904B8B"/>
    <w:rsid w:val="00904DFE"/>
    <w:rsid w:val="0091471E"/>
    <w:rsid w:val="00914E08"/>
    <w:rsid w:val="0091589A"/>
    <w:rsid w:val="00917DFF"/>
    <w:rsid w:val="00923B14"/>
    <w:rsid w:val="009240E8"/>
    <w:rsid w:val="00926A96"/>
    <w:rsid w:val="00932202"/>
    <w:rsid w:val="00932DFD"/>
    <w:rsid w:val="00933230"/>
    <w:rsid w:val="00934EBE"/>
    <w:rsid w:val="00937D5A"/>
    <w:rsid w:val="00940999"/>
    <w:rsid w:val="00941964"/>
    <w:rsid w:val="00945E7D"/>
    <w:rsid w:val="00950968"/>
    <w:rsid w:val="00964253"/>
    <w:rsid w:val="00964C19"/>
    <w:rsid w:val="00976A22"/>
    <w:rsid w:val="00977607"/>
    <w:rsid w:val="0097761C"/>
    <w:rsid w:val="0098366D"/>
    <w:rsid w:val="00987B32"/>
    <w:rsid w:val="009A6604"/>
    <w:rsid w:val="009B0AD8"/>
    <w:rsid w:val="009B2272"/>
    <w:rsid w:val="009C44E7"/>
    <w:rsid w:val="009C7214"/>
    <w:rsid w:val="009E1228"/>
    <w:rsid w:val="009E250D"/>
    <w:rsid w:val="009E560A"/>
    <w:rsid w:val="009F21B4"/>
    <w:rsid w:val="009F4BD0"/>
    <w:rsid w:val="009F6F60"/>
    <w:rsid w:val="00A028D7"/>
    <w:rsid w:val="00A07E41"/>
    <w:rsid w:val="00A1347B"/>
    <w:rsid w:val="00A160D6"/>
    <w:rsid w:val="00A317BD"/>
    <w:rsid w:val="00A31E22"/>
    <w:rsid w:val="00A32C5C"/>
    <w:rsid w:val="00A44686"/>
    <w:rsid w:val="00A5092D"/>
    <w:rsid w:val="00A54F9F"/>
    <w:rsid w:val="00A54FCA"/>
    <w:rsid w:val="00A648D0"/>
    <w:rsid w:val="00A65B31"/>
    <w:rsid w:val="00A726F4"/>
    <w:rsid w:val="00A81A4F"/>
    <w:rsid w:val="00A8228B"/>
    <w:rsid w:val="00A85CAD"/>
    <w:rsid w:val="00A94ABB"/>
    <w:rsid w:val="00A97BFE"/>
    <w:rsid w:val="00AA058F"/>
    <w:rsid w:val="00AA1862"/>
    <w:rsid w:val="00AA2E28"/>
    <w:rsid w:val="00AA3FC8"/>
    <w:rsid w:val="00AA78D3"/>
    <w:rsid w:val="00AC58AA"/>
    <w:rsid w:val="00AD0F6D"/>
    <w:rsid w:val="00AD5356"/>
    <w:rsid w:val="00AE0B57"/>
    <w:rsid w:val="00AE3134"/>
    <w:rsid w:val="00AF0F6B"/>
    <w:rsid w:val="00AF58DC"/>
    <w:rsid w:val="00B059A0"/>
    <w:rsid w:val="00B148EA"/>
    <w:rsid w:val="00B202EA"/>
    <w:rsid w:val="00B22BEC"/>
    <w:rsid w:val="00B27378"/>
    <w:rsid w:val="00B31C15"/>
    <w:rsid w:val="00B32151"/>
    <w:rsid w:val="00B32655"/>
    <w:rsid w:val="00B3363F"/>
    <w:rsid w:val="00B554BD"/>
    <w:rsid w:val="00B559BF"/>
    <w:rsid w:val="00B6389A"/>
    <w:rsid w:val="00B64080"/>
    <w:rsid w:val="00B64DF8"/>
    <w:rsid w:val="00B7452B"/>
    <w:rsid w:val="00B75276"/>
    <w:rsid w:val="00B76D4C"/>
    <w:rsid w:val="00B77CFE"/>
    <w:rsid w:val="00B83747"/>
    <w:rsid w:val="00B8680E"/>
    <w:rsid w:val="00BA543A"/>
    <w:rsid w:val="00BB0184"/>
    <w:rsid w:val="00BB1198"/>
    <w:rsid w:val="00BB2ED0"/>
    <w:rsid w:val="00BC555C"/>
    <w:rsid w:val="00BC6EB5"/>
    <w:rsid w:val="00BD0332"/>
    <w:rsid w:val="00BD2614"/>
    <w:rsid w:val="00BD568F"/>
    <w:rsid w:val="00BD6DCB"/>
    <w:rsid w:val="00BD7F91"/>
    <w:rsid w:val="00BE066C"/>
    <w:rsid w:val="00BE1459"/>
    <w:rsid w:val="00BF0D0A"/>
    <w:rsid w:val="00BF31E2"/>
    <w:rsid w:val="00BF4018"/>
    <w:rsid w:val="00C01864"/>
    <w:rsid w:val="00C0214C"/>
    <w:rsid w:val="00C13925"/>
    <w:rsid w:val="00C142C2"/>
    <w:rsid w:val="00C15D1D"/>
    <w:rsid w:val="00C17CB1"/>
    <w:rsid w:val="00C221CD"/>
    <w:rsid w:val="00C2309F"/>
    <w:rsid w:val="00C23BCE"/>
    <w:rsid w:val="00C4224E"/>
    <w:rsid w:val="00C42835"/>
    <w:rsid w:val="00C440B7"/>
    <w:rsid w:val="00C45BEF"/>
    <w:rsid w:val="00C47051"/>
    <w:rsid w:val="00C56818"/>
    <w:rsid w:val="00C60478"/>
    <w:rsid w:val="00C642AA"/>
    <w:rsid w:val="00C67F20"/>
    <w:rsid w:val="00C71E4E"/>
    <w:rsid w:val="00C7769B"/>
    <w:rsid w:val="00C82656"/>
    <w:rsid w:val="00C91174"/>
    <w:rsid w:val="00C95DAA"/>
    <w:rsid w:val="00CA051B"/>
    <w:rsid w:val="00CA11A7"/>
    <w:rsid w:val="00CA12F3"/>
    <w:rsid w:val="00CA1336"/>
    <w:rsid w:val="00CA20AB"/>
    <w:rsid w:val="00CA2180"/>
    <w:rsid w:val="00CA4EDA"/>
    <w:rsid w:val="00CA66B9"/>
    <w:rsid w:val="00CA7815"/>
    <w:rsid w:val="00CB1732"/>
    <w:rsid w:val="00CB308C"/>
    <w:rsid w:val="00CB4DEC"/>
    <w:rsid w:val="00CB4FD9"/>
    <w:rsid w:val="00CC152B"/>
    <w:rsid w:val="00CC4B95"/>
    <w:rsid w:val="00CC4CAF"/>
    <w:rsid w:val="00CD0D6B"/>
    <w:rsid w:val="00CD33A7"/>
    <w:rsid w:val="00CD33E5"/>
    <w:rsid w:val="00CD49DE"/>
    <w:rsid w:val="00CD4BDF"/>
    <w:rsid w:val="00CE3C04"/>
    <w:rsid w:val="00CE6C1C"/>
    <w:rsid w:val="00CF1616"/>
    <w:rsid w:val="00CF7CAD"/>
    <w:rsid w:val="00D034F7"/>
    <w:rsid w:val="00D075BD"/>
    <w:rsid w:val="00D10B1C"/>
    <w:rsid w:val="00D11D84"/>
    <w:rsid w:val="00D14A42"/>
    <w:rsid w:val="00D24B35"/>
    <w:rsid w:val="00D279D2"/>
    <w:rsid w:val="00D316B1"/>
    <w:rsid w:val="00D36F0F"/>
    <w:rsid w:val="00D418E3"/>
    <w:rsid w:val="00D4454C"/>
    <w:rsid w:val="00D47FFB"/>
    <w:rsid w:val="00D5736F"/>
    <w:rsid w:val="00D6419F"/>
    <w:rsid w:val="00D80CA8"/>
    <w:rsid w:val="00D84ED8"/>
    <w:rsid w:val="00D94F63"/>
    <w:rsid w:val="00D951D8"/>
    <w:rsid w:val="00D975C7"/>
    <w:rsid w:val="00DA2782"/>
    <w:rsid w:val="00DA2813"/>
    <w:rsid w:val="00DA33B9"/>
    <w:rsid w:val="00DB2146"/>
    <w:rsid w:val="00DC0954"/>
    <w:rsid w:val="00DC1956"/>
    <w:rsid w:val="00DC31DF"/>
    <w:rsid w:val="00DD7986"/>
    <w:rsid w:val="00DE36BA"/>
    <w:rsid w:val="00DE67EA"/>
    <w:rsid w:val="00DF133B"/>
    <w:rsid w:val="00DF1498"/>
    <w:rsid w:val="00DF289B"/>
    <w:rsid w:val="00E04A33"/>
    <w:rsid w:val="00E07629"/>
    <w:rsid w:val="00E13025"/>
    <w:rsid w:val="00E152D8"/>
    <w:rsid w:val="00E22C0F"/>
    <w:rsid w:val="00E25904"/>
    <w:rsid w:val="00E263DD"/>
    <w:rsid w:val="00E30AE1"/>
    <w:rsid w:val="00E314DC"/>
    <w:rsid w:val="00E361F2"/>
    <w:rsid w:val="00E42619"/>
    <w:rsid w:val="00E43CCC"/>
    <w:rsid w:val="00E452D2"/>
    <w:rsid w:val="00E47A4E"/>
    <w:rsid w:val="00E53992"/>
    <w:rsid w:val="00E549FC"/>
    <w:rsid w:val="00E60FC4"/>
    <w:rsid w:val="00E67EFA"/>
    <w:rsid w:val="00E86F24"/>
    <w:rsid w:val="00E901CD"/>
    <w:rsid w:val="00E91A16"/>
    <w:rsid w:val="00E91D86"/>
    <w:rsid w:val="00E95EB3"/>
    <w:rsid w:val="00EA090E"/>
    <w:rsid w:val="00EA2025"/>
    <w:rsid w:val="00EA22CC"/>
    <w:rsid w:val="00EA24E5"/>
    <w:rsid w:val="00EA5194"/>
    <w:rsid w:val="00EB2EE6"/>
    <w:rsid w:val="00EB4ABF"/>
    <w:rsid w:val="00EC2C35"/>
    <w:rsid w:val="00EC5D9A"/>
    <w:rsid w:val="00EC6040"/>
    <w:rsid w:val="00EC60BF"/>
    <w:rsid w:val="00ED1348"/>
    <w:rsid w:val="00EE2215"/>
    <w:rsid w:val="00EE22C9"/>
    <w:rsid w:val="00EE5F57"/>
    <w:rsid w:val="00EE6416"/>
    <w:rsid w:val="00EE7EC7"/>
    <w:rsid w:val="00EF1C02"/>
    <w:rsid w:val="00EF3559"/>
    <w:rsid w:val="00F038CF"/>
    <w:rsid w:val="00F0443A"/>
    <w:rsid w:val="00F04BA2"/>
    <w:rsid w:val="00F04C3F"/>
    <w:rsid w:val="00F1049C"/>
    <w:rsid w:val="00F112F8"/>
    <w:rsid w:val="00F222CB"/>
    <w:rsid w:val="00F25810"/>
    <w:rsid w:val="00F259C1"/>
    <w:rsid w:val="00F30B45"/>
    <w:rsid w:val="00F328AC"/>
    <w:rsid w:val="00F32944"/>
    <w:rsid w:val="00F330C5"/>
    <w:rsid w:val="00F34AAA"/>
    <w:rsid w:val="00F34B3E"/>
    <w:rsid w:val="00F42392"/>
    <w:rsid w:val="00F527F8"/>
    <w:rsid w:val="00F536C5"/>
    <w:rsid w:val="00F53BF0"/>
    <w:rsid w:val="00F603E6"/>
    <w:rsid w:val="00F61209"/>
    <w:rsid w:val="00F61AC4"/>
    <w:rsid w:val="00F63349"/>
    <w:rsid w:val="00F64D11"/>
    <w:rsid w:val="00F776C5"/>
    <w:rsid w:val="00F816B1"/>
    <w:rsid w:val="00F84913"/>
    <w:rsid w:val="00F85038"/>
    <w:rsid w:val="00F9475D"/>
    <w:rsid w:val="00F96BB4"/>
    <w:rsid w:val="00F96D75"/>
    <w:rsid w:val="00F97618"/>
    <w:rsid w:val="00FA2A72"/>
    <w:rsid w:val="00FA2C37"/>
    <w:rsid w:val="00FA7276"/>
    <w:rsid w:val="00FB12EF"/>
    <w:rsid w:val="00FB5BD9"/>
    <w:rsid w:val="00FB77FB"/>
    <w:rsid w:val="00FB7F8F"/>
    <w:rsid w:val="00FC3CDD"/>
    <w:rsid w:val="00FD0B21"/>
    <w:rsid w:val="00FD7049"/>
    <w:rsid w:val="00FE4670"/>
    <w:rsid w:val="00FF3A86"/>
    <w:rsid w:val="013F19BE"/>
    <w:rsid w:val="01BB12E8"/>
    <w:rsid w:val="01E65CBE"/>
    <w:rsid w:val="01F8F4D9"/>
    <w:rsid w:val="02279516"/>
    <w:rsid w:val="03A6C06F"/>
    <w:rsid w:val="050352BB"/>
    <w:rsid w:val="051582A8"/>
    <w:rsid w:val="05CE49BB"/>
    <w:rsid w:val="076C221C"/>
    <w:rsid w:val="080C01A6"/>
    <w:rsid w:val="0850A276"/>
    <w:rsid w:val="0941EE69"/>
    <w:rsid w:val="09E8F3CB"/>
    <w:rsid w:val="0A414323"/>
    <w:rsid w:val="0AFCD9D7"/>
    <w:rsid w:val="0B6305EC"/>
    <w:rsid w:val="0BE90FE4"/>
    <w:rsid w:val="0BFC7E70"/>
    <w:rsid w:val="0C078164"/>
    <w:rsid w:val="0C2A047B"/>
    <w:rsid w:val="0C8CE0A0"/>
    <w:rsid w:val="0D2F99BD"/>
    <w:rsid w:val="0D6612D3"/>
    <w:rsid w:val="0DA1B53B"/>
    <w:rsid w:val="0DD49B84"/>
    <w:rsid w:val="0DFDAF2C"/>
    <w:rsid w:val="0EBC64EE"/>
    <w:rsid w:val="0F61A53D"/>
    <w:rsid w:val="10B948F8"/>
    <w:rsid w:val="114F0E8B"/>
    <w:rsid w:val="12D84907"/>
    <w:rsid w:val="130C4C74"/>
    <w:rsid w:val="140ECAAB"/>
    <w:rsid w:val="153FD4CA"/>
    <w:rsid w:val="15AFC869"/>
    <w:rsid w:val="15D7EFF4"/>
    <w:rsid w:val="16E021FE"/>
    <w:rsid w:val="194BD44E"/>
    <w:rsid w:val="1A694377"/>
    <w:rsid w:val="1AC3013C"/>
    <w:rsid w:val="1B0656F3"/>
    <w:rsid w:val="1CE0927E"/>
    <w:rsid w:val="1E091A98"/>
    <w:rsid w:val="1F616C98"/>
    <w:rsid w:val="20A1EE4D"/>
    <w:rsid w:val="2148F3AF"/>
    <w:rsid w:val="2192B63F"/>
    <w:rsid w:val="21AA577F"/>
    <w:rsid w:val="21ECA725"/>
    <w:rsid w:val="223303AF"/>
    <w:rsid w:val="23C5A185"/>
    <w:rsid w:val="240F5ED0"/>
    <w:rsid w:val="2448EBDC"/>
    <w:rsid w:val="25624402"/>
    <w:rsid w:val="256C69DE"/>
    <w:rsid w:val="273CDBC8"/>
    <w:rsid w:val="29A805C7"/>
    <w:rsid w:val="2A24ED37"/>
    <w:rsid w:val="2A60BE13"/>
    <w:rsid w:val="2AAF8240"/>
    <w:rsid w:val="2B36ABBF"/>
    <w:rsid w:val="2C024FF0"/>
    <w:rsid w:val="2CE235A4"/>
    <w:rsid w:val="2D985ED5"/>
    <w:rsid w:val="2ECC6375"/>
    <w:rsid w:val="2ED695E3"/>
    <w:rsid w:val="2F4B9BC3"/>
    <w:rsid w:val="2FB48C4A"/>
    <w:rsid w:val="2FB923EB"/>
    <w:rsid w:val="31168A1D"/>
    <w:rsid w:val="316517B3"/>
    <w:rsid w:val="316C27BE"/>
    <w:rsid w:val="324E970C"/>
    <w:rsid w:val="32844B62"/>
    <w:rsid w:val="32B25A7E"/>
    <w:rsid w:val="35D2B6A1"/>
    <w:rsid w:val="3675328F"/>
    <w:rsid w:val="368D1BD1"/>
    <w:rsid w:val="36AE6D69"/>
    <w:rsid w:val="36CD3310"/>
    <w:rsid w:val="3709AF7D"/>
    <w:rsid w:val="371E9084"/>
    <w:rsid w:val="372618BE"/>
    <w:rsid w:val="3739C7FA"/>
    <w:rsid w:val="378AAF53"/>
    <w:rsid w:val="37D20323"/>
    <w:rsid w:val="3822CA6C"/>
    <w:rsid w:val="38D633B2"/>
    <w:rsid w:val="390873A5"/>
    <w:rsid w:val="3B0C9B84"/>
    <w:rsid w:val="3B958BCA"/>
    <w:rsid w:val="3BB32794"/>
    <w:rsid w:val="3C44C85E"/>
    <w:rsid w:val="3C9EFD01"/>
    <w:rsid w:val="3D50DA30"/>
    <w:rsid w:val="3EEAC856"/>
    <w:rsid w:val="3F2C0946"/>
    <w:rsid w:val="3FA62242"/>
    <w:rsid w:val="3FA93B05"/>
    <w:rsid w:val="3FC2C1CE"/>
    <w:rsid w:val="3FC8300B"/>
    <w:rsid w:val="3FD69DC3"/>
    <w:rsid w:val="3FF89224"/>
    <w:rsid w:val="40184264"/>
    <w:rsid w:val="402A2482"/>
    <w:rsid w:val="40B2400B"/>
    <w:rsid w:val="41A2875F"/>
    <w:rsid w:val="42226918"/>
    <w:rsid w:val="431EF964"/>
    <w:rsid w:val="4360E476"/>
    <w:rsid w:val="43703D94"/>
    <w:rsid w:val="445345A8"/>
    <w:rsid w:val="4490E689"/>
    <w:rsid w:val="44A636DD"/>
    <w:rsid w:val="44FCB4D7"/>
    <w:rsid w:val="44FD04FE"/>
    <w:rsid w:val="4585B12E"/>
    <w:rsid w:val="45AC0B8A"/>
    <w:rsid w:val="45C55A97"/>
    <w:rsid w:val="467B939D"/>
    <w:rsid w:val="46A03324"/>
    <w:rsid w:val="46C68E7D"/>
    <w:rsid w:val="482FFF7B"/>
    <w:rsid w:val="48345599"/>
    <w:rsid w:val="488FB4F7"/>
    <w:rsid w:val="498A9C2E"/>
    <w:rsid w:val="4A886557"/>
    <w:rsid w:val="4C36C686"/>
    <w:rsid w:val="4C9BF86E"/>
    <w:rsid w:val="4CC32F06"/>
    <w:rsid w:val="4CCDEDAD"/>
    <w:rsid w:val="4CE637B2"/>
    <w:rsid w:val="4D8FFAED"/>
    <w:rsid w:val="4D9EE97A"/>
    <w:rsid w:val="4E4F9AFE"/>
    <w:rsid w:val="4E9F6198"/>
    <w:rsid w:val="508A0498"/>
    <w:rsid w:val="510B618B"/>
    <w:rsid w:val="5258CC0F"/>
    <w:rsid w:val="526DE729"/>
    <w:rsid w:val="53207C6B"/>
    <w:rsid w:val="54DEC721"/>
    <w:rsid w:val="555FDB00"/>
    <w:rsid w:val="578A2466"/>
    <w:rsid w:val="57FCDA92"/>
    <w:rsid w:val="58383CBA"/>
    <w:rsid w:val="5847A0A8"/>
    <w:rsid w:val="5A0F55CF"/>
    <w:rsid w:val="5A2084A9"/>
    <w:rsid w:val="5AC12B63"/>
    <w:rsid w:val="5B397C26"/>
    <w:rsid w:val="5BF9DBA5"/>
    <w:rsid w:val="5CE5B112"/>
    <w:rsid w:val="5D352176"/>
    <w:rsid w:val="5DB2E9EC"/>
    <w:rsid w:val="5E55DA1F"/>
    <w:rsid w:val="5E7C4D0A"/>
    <w:rsid w:val="5E8C3C72"/>
    <w:rsid w:val="5EEAE64E"/>
    <w:rsid w:val="5F56F205"/>
    <w:rsid w:val="60280CD3"/>
    <w:rsid w:val="60860E7C"/>
    <w:rsid w:val="6086B6AF"/>
    <w:rsid w:val="60AB2D2D"/>
    <w:rsid w:val="6126D68B"/>
    <w:rsid w:val="6211CC92"/>
    <w:rsid w:val="62B31E09"/>
    <w:rsid w:val="6406B2F7"/>
    <w:rsid w:val="6461139D"/>
    <w:rsid w:val="65AF9AE2"/>
    <w:rsid w:val="6734153B"/>
    <w:rsid w:val="6746413F"/>
    <w:rsid w:val="6798B45F"/>
    <w:rsid w:val="689196BE"/>
    <w:rsid w:val="68E211A0"/>
    <w:rsid w:val="69C0CF83"/>
    <w:rsid w:val="69E6DC99"/>
    <w:rsid w:val="69FF5803"/>
    <w:rsid w:val="6BDF5338"/>
    <w:rsid w:val="6C0A9D0E"/>
    <w:rsid w:val="6C809616"/>
    <w:rsid w:val="6C9FC312"/>
    <w:rsid w:val="6D6507E1"/>
    <w:rsid w:val="6E699DEE"/>
    <w:rsid w:val="6E882FD3"/>
    <w:rsid w:val="6F23E4D2"/>
    <w:rsid w:val="702F6AB6"/>
    <w:rsid w:val="7068055A"/>
    <w:rsid w:val="709CA8A3"/>
    <w:rsid w:val="722ABB9F"/>
    <w:rsid w:val="725E8E94"/>
    <w:rsid w:val="72D76739"/>
    <w:rsid w:val="732CBA0C"/>
    <w:rsid w:val="737E33A3"/>
    <w:rsid w:val="755AE9FC"/>
    <w:rsid w:val="75EC3C56"/>
    <w:rsid w:val="76917C4B"/>
    <w:rsid w:val="775C6509"/>
    <w:rsid w:val="78219A26"/>
    <w:rsid w:val="782F1219"/>
    <w:rsid w:val="7883B9C1"/>
    <w:rsid w:val="78A83045"/>
    <w:rsid w:val="78D43DE8"/>
    <w:rsid w:val="794DF2DC"/>
    <w:rsid w:val="7A4400A6"/>
    <w:rsid w:val="7B17703B"/>
    <w:rsid w:val="7B5CB57B"/>
    <w:rsid w:val="7D5D7D25"/>
    <w:rsid w:val="7DD1A6C7"/>
    <w:rsid w:val="7E1B3FC5"/>
    <w:rsid w:val="7E5E1004"/>
    <w:rsid w:val="7EABF4FE"/>
    <w:rsid w:val="7FA6D9FC"/>
    <w:rsid w:val="7FAF62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F2188"/>
  <w15:chartTrackingRefBased/>
  <w15:docId w15:val="{450E43C8-DF88-4124-966E-85D6E029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568F"/>
    <w:rPr>
      <w:color w:val="0563C1"/>
      <w:u w:val="single"/>
    </w:rPr>
  </w:style>
  <w:style w:type="paragraph" w:customStyle="1" w:styleId="xmsolistparagraph">
    <w:name w:val="x_msolistparagraph"/>
    <w:basedOn w:val="Normal"/>
    <w:rsid w:val="00BD568F"/>
    <w:pPr>
      <w:spacing w:after="0" w:line="240" w:lineRule="auto"/>
      <w:ind w:left="720"/>
    </w:pPr>
    <w:rPr>
      <w:rFonts w:ascii="Calibri" w:hAnsi="Calibri" w:cs="Calibri"/>
      <w:kern w:val="0"/>
      <w14:ligatures w14:val="none"/>
    </w:rPr>
  </w:style>
  <w:style w:type="character" w:styleId="CommentReference">
    <w:name w:val="annotation reference"/>
    <w:basedOn w:val="DefaultParagraphFont"/>
    <w:uiPriority w:val="99"/>
    <w:semiHidden/>
    <w:unhideWhenUsed/>
    <w:rsid w:val="00817C5F"/>
    <w:rPr>
      <w:sz w:val="16"/>
      <w:szCs w:val="16"/>
    </w:rPr>
  </w:style>
  <w:style w:type="paragraph" w:styleId="CommentText">
    <w:name w:val="annotation text"/>
    <w:basedOn w:val="Normal"/>
    <w:link w:val="CommentTextChar"/>
    <w:uiPriority w:val="99"/>
    <w:unhideWhenUsed/>
    <w:rsid w:val="00817C5F"/>
    <w:pPr>
      <w:spacing w:line="240" w:lineRule="auto"/>
    </w:pPr>
    <w:rPr>
      <w:sz w:val="20"/>
      <w:szCs w:val="20"/>
    </w:rPr>
  </w:style>
  <w:style w:type="character" w:customStyle="1" w:styleId="CommentTextChar">
    <w:name w:val="Comment Text Char"/>
    <w:basedOn w:val="DefaultParagraphFont"/>
    <w:link w:val="CommentText"/>
    <w:uiPriority w:val="99"/>
    <w:rsid w:val="00817C5F"/>
    <w:rPr>
      <w:sz w:val="20"/>
      <w:szCs w:val="20"/>
    </w:rPr>
  </w:style>
  <w:style w:type="paragraph" w:styleId="CommentSubject">
    <w:name w:val="annotation subject"/>
    <w:basedOn w:val="CommentText"/>
    <w:next w:val="CommentText"/>
    <w:link w:val="CommentSubjectChar"/>
    <w:uiPriority w:val="99"/>
    <w:semiHidden/>
    <w:unhideWhenUsed/>
    <w:rsid w:val="00817C5F"/>
    <w:rPr>
      <w:b/>
      <w:bCs/>
    </w:rPr>
  </w:style>
  <w:style w:type="character" w:customStyle="1" w:styleId="CommentSubjectChar">
    <w:name w:val="Comment Subject Char"/>
    <w:basedOn w:val="CommentTextChar"/>
    <w:link w:val="CommentSubject"/>
    <w:uiPriority w:val="99"/>
    <w:semiHidden/>
    <w:rsid w:val="00817C5F"/>
    <w:rPr>
      <w:b/>
      <w:bCs/>
      <w:sz w:val="20"/>
      <w:szCs w:val="20"/>
    </w:rPr>
  </w:style>
  <w:style w:type="paragraph" w:styleId="Revision">
    <w:name w:val="Revision"/>
    <w:hidden/>
    <w:uiPriority w:val="99"/>
    <w:semiHidden/>
    <w:rsid w:val="00FE4670"/>
    <w:pPr>
      <w:spacing w:after="0" w:line="240" w:lineRule="auto"/>
    </w:pPr>
  </w:style>
  <w:style w:type="paragraph" w:styleId="ListParagraph">
    <w:name w:val="List Paragraph"/>
    <w:basedOn w:val="Normal"/>
    <w:uiPriority w:val="34"/>
    <w:qFormat/>
    <w:rsid w:val="00E67EFA"/>
    <w:pPr>
      <w:ind w:left="720"/>
      <w:contextualSpacing/>
    </w:pPr>
  </w:style>
  <w:style w:type="paragraph" w:styleId="NormalWeb">
    <w:name w:val="Normal (Web)"/>
    <w:basedOn w:val="Normal"/>
    <w:uiPriority w:val="99"/>
    <w:semiHidden/>
    <w:unhideWhenUsed/>
    <w:rsid w:val="004C39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6801EC"/>
    <w:rPr>
      <w:color w:val="605E5C"/>
      <w:shd w:val="clear" w:color="auto" w:fill="E1DFDD"/>
    </w:rPr>
  </w:style>
  <w:style w:type="paragraph" w:customStyle="1" w:styleId="xmsonormal">
    <w:name w:val="x_msonormal"/>
    <w:basedOn w:val="Normal"/>
    <w:rsid w:val="00F527F8"/>
    <w:pPr>
      <w:spacing w:after="0" w:line="240" w:lineRule="auto"/>
    </w:pPr>
    <w:rPr>
      <w:rFonts w:ascii="Calibri" w:hAnsi="Calibri" w:cs="Calibri"/>
      <w:kern w:val="0"/>
      <w14:ligatures w14:val="none"/>
    </w:rPr>
  </w:style>
  <w:style w:type="paragraph" w:styleId="Bibliography">
    <w:name w:val="Bibliography"/>
    <w:basedOn w:val="Normal"/>
    <w:next w:val="Normal"/>
    <w:uiPriority w:val="37"/>
    <w:unhideWhenUsed/>
    <w:rsid w:val="002C3BD7"/>
    <w:pPr>
      <w:tabs>
        <w:tab w:val="left" w:pos="264"/>
      </w:tabs>
      <w:spacing w:after="240" w:line="240" w:lineRule="auto"/>
      <w:ind w:left="264" w:hanging="264"/>
    </w:pPr>
  </w:style>
  <w:style w:type="paragraph" w:customStyle="1" w:styleId="paragraph">
    <w:name w:val="paragraph"/>
    <w:basedOn w:val="Normal"/>
    <w:rsid w:val="00DF28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DF289B"/>
  </w:style>
  <w:style w:type="character" w:customStyle="1" w:styleId="eop">
    <w:name w:val="eop"/>
    <w:basedOn w:val="DefaultParagraphFont"/>
    <w:rsid w:val="00DF2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888638">
      <w:bodyDiv w:val="1"/>
      <w:marLeft w:val="0"/>
      <w:marRight w:val="0"/>
      <w:marTop w:val="0"/>
      <w:marBottom w:val="0"/>
      <w:divBdr>
        <w:top w:val="none" w:sz="0" w:space="0" w:color="auto"/>
        <w:left w:val="none" w:sz="0" w:space="0" w:color="auto"/>
        <w:bottom w:val="none" w:sz="0" w:space="0" w:color="auto"/>
        <w:right w:val="none" w:sz="0" w:space="0" w:color="auto"/>
      </w:divBdr>
    </w:div>
    <w:div w:id="902912993">
      <w:bodyDiv w:val="1"/>
      <w:marLeft w:val="0"/>
      <w:marRight w:val="0"/>
      <w:marTop w:val="0"/>
      <w:marBottom w:val="0"/>
      <w:divBdr>
        <w:top w:val="none" w:sz="0" w:space="0" w:color="auto"/>
        <w:left w:val="none" w:sz="0" w:space="0" w:color="auto"/>
        <w:bottom w:val="none" w:sz="0" w:space="0" w:color="auto"/>
        <w:right w:val="none" w:sz="0" w:space="0" w:color="auto"/>
      </w:divBdr>
    </w:div>
    <w:div w:id="1010451005">
      <w:bodyDiv w:val="1"/>
      <w:marLeft w:val="0"/>
      <w:marRight w:val="0"/>
      <w:marTop w:val="0"/>
      <w:marBottom w:val="0"/>
      <w:divBdr>
        <w:top w:val="none" w:sz="0" w:space="0" w:color="auto"/>
        <w:left w:val="none" w:sz="0" w:space="0" w:color="auto"/>
        <w:bottom w:val="none" w:sz="0" w:space="0" w:color="auto"/>
        <w:right w:val="none" w:sz="0" w:space="0" w:color="auto"/>
      </w:divBdr>
    </w:div>
    <w:div w:id="1101602702">
      <w:bodyDiv w:val="1"/>
      <w:marLeft w:val="0"/>
      <w:marRight w:val="0"/>
      <w:marTop w:val="0"/>
      <w:marBottom w:val="0"/>
      <w:divBdr>
        <w:top w:val="none" w:sz="0" w:space="0" w:color="auto"/>
        <w:left w:val="none" w:sz="0" w:space="0" w:color="auto"/>
        <w:bottom w:val="none" w:sz="0" w:space="0" w:color="auto"/>
        <w:right w:val="none" w:sz="0" w:space="0" w:color="auto"/>
      </w:divBdr>
    </w:div>
    <w:div w:id="1606498529">
      <w:bodyDiv w:val="1"/>
      <w:marLeft w:val="0"/>
      <w:marRight w:val="0"/>
      <w:marTop w:val="0"/>
      <w:marBottom w:val="0"/>
      <w:divBdr>
        <w:top w:val="none" w:sz="0" w:space="0" w:color="auto"/>
        <w:left w:val="none" w:sz="0" w:space="0" w:color="auto"/>
        <w:bottom w:val="none" w:sz="0" w:space="0" w:color="auto"/>
        <w:right w:val="none" w:sz="0" w:space="0" w:color="auto"/>
      </w:divBdr>
    </w:div>
    <w:div w:id="1646427309">
      <w:bodyDiv w:val="1"/>
      <w:marLeft w:val="0"/>
      <w:marRight w:val="0"/>
      <w:marTop w:val="0"/>
      <w:marBottom w:val="0"/>
      <w:divBdr>
        <w:top w:val="none" w:sz="0" w:space="0" w:color="auto"/>
        <w:left w:val="none" w:sz="0" w:space="0" w:color="auto"/>
        <w:bottom w:val="none" w:sz="0" w:space="0" w:color="auto"/>
        <w:right w:val="none" w:sz="0" w:space="0" w:color="auto"/>
      </w:divBdr>
    </w:div>
    <w:div w:id="181609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15192</Words>
  <Characters>86595</Characters>
  <Application>Microsoft Office Word</Application>
  <DocSecurity>0</DocSecurity>
  <Lines>721</Lines>
  <Paragraphs>203</Paragraphs>
  <ScaleCrop>false</ScaleCrop>
  <Company/>
  <LinksUpToDate>false</LinksUpToDate>
  <CharactersWithSpaces>101584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E Apeagyei</dc:creator>
  <cp:keywords/>
  <dc:description/>
  <cp:lastModifiedBy>Maitreyi Sahu</cp:lastModifiedBy>
  <cp:revision>2</cp:revision>
  <dcterms:created xsi:type="dcterms:W3CDTF">2023-12-30T22:44:00Z</dcterms:created>
  <dcterms:modified xsi:type="dcterms:W3CDTF">2023-12-30T22:44:00Z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id="xrvu1xAQ"/&gt;&lt;style id="http://www.zotero.org/styles/jama" hasBibliography="1" bibliographyStyleHasBeenSet="1"/&gt;&lt;prefs&gt;&lt;pref name="fieldType" value="Field"/&gt;&lt;/prefs&gt;&lt;/data&gt;</vt:lpwstr>
  </property>
</Properties>
</file>